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8"/>
          <w:szCs w:val="28"/>
          <w:lang w:val="en-US" w:eastAsia="zh-CN"/>
        </w:rPr>
      </w:pPr>
      <w:r>
        <w:rPr>
          <w:rFonts w:hint="eastAsia" w:ascii="黑体" w:hAnsi="黑体" w:eastAsia="黑体" w:cs="黑体"/>
          <w:b/>
          <w:bCs/>
          <w:sz w:val="48"/>
          <w:szCs w:val="28"/>
          <w:lang w:val="en-US" w:eastAsia="zh-CN"/>
        </w:rPr>
        <w:t>英文场背景文件（2018.5.26）</w:t>
      </w:r>
    </w:p>
    <w:p>
      <w:p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▶委员会介绍</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sz w:val="18"/>
          <w:szCs w:val="18"/>
          <w:shd w:val="clear" w:fill="FFFFFF"/>
          <w:lang w:val="en-US" w:eastAsia="zh-CN"/>
        </w:rPr>
      </w:pPr>
      <w:r>
        <w:rPr>
          <w:rFonts w:hint="eastAsia" w:ascii="华文中宋" w:hAnsi="华文中宋" w:eastAsia="华文中宋" w:cs="华文中宋"/>
          <w:b/>
          <w:bCs/>
          <w:i w:val="0"/>
          <w:caps w:val="0"/>
          <w:color w:val="auto"/>
          <w:spacing w:val="0"/>
          <w:sz w:val="18"/>
          <w:szCs w:val="18"/>
          <w:u w:val="thick"/>
          <w:shd w:val="clear" w:fill="FFFFFF"/>
        </w:rPr>
        <w:t>世界贸易组织</w:t>
      </w:r>
      <w:r>
        <w:rPr>
          <w:rFonts w:hint="eastAsia" w:ascii="华文中宋" w:hAnsi="华文中宋" w:eastAsia="华文中宋" w:cs="华文中宋"/>
          <w:b w:val="0"/>
          <w:i w:val="0"/>
          <w:caps w:val="0"/>
          <w:color w:val="auto"/>
          <w:spacing w:val="0"/>
          <w:sz w:val="18"/>
          <w:szCs w:val="18"/>
          <w:shd w:val="clear" w:fill="FFFFFF"/>
        </w:rPr>
        <w:t>是当代最重要的</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"https://baike.baidu.com/item/%E5%9B%BD%E9%99%85%E7%BB%8F%E6%B5%8E%E7%BB%84%E7%BB%87" \t "https://baike.baidu.com/item/%E4%B8%96%E7%95%8C%E8%B4%B8%E6%98%93%E7%BB%84%E7%BB%87/_blank"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国际经济组织</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shd w:val="clear" w:fill="FFFFFF"/>
        </w:rPr>
        <w:t>之一， 拥有164个成员，</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"https://baike.baidu.com/item/%E6%88%90%E5%91%98" \t "https://baike.baidu.com/item/%E4%B8%96%E7%95%8C%E8%B4%B8%E6%98%93%E7%BB%84%E7%BB%87/_blank"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成员</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shd w:val="clear" w:fill="FFFFFF"/>
        </w:rPr>
        <w:t>贸易总额达到全球的98%，有“</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"https://baike.baidu.com/item/%E7%BB%8F%E6%B5%8E%E8%81%94%E5%90%88%E5%9B%BD" \t "https://baike.baidu.com/item/%E4%B8%96%E7%95%8C%E8%B4%B8%E6%98%93%E7%BB%84%E7%BB%87/_blank"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经济联合国</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shd w:val="clear" w:fill="FFFFFF"/>
        </w:rPr>
        <w:t>”之称。世界贸易组织的目标是建立一个完整的，包括</w:t>
      </w:r>
      <w:r>
        <w:rPr>
          <w:rFonts w:hint="eastAsia" w:ascii="华文中宋" w:hAnsi="华文中宋" w:eastAsia="华文中宋" w:cs="华文中宋"/>
          <w:b/>
          <w:bCs/>
          <w:i w:val="0"/>
          <w:caps w:val="0"/>
          <w:color w:val="auto"/>
          <w:spacing w:val="0"/>
          <w:sz w:val="18"/>
          <w:szCs w:val="18"/>
          <w:u w:val="thick"/>
          <w:shd w:val="clear" w:fill="FFFFFF"/>
        </w:rPr>
        <w:t>货物</w:t>
      </w:r>
      <w:r>
        <w:rPr>
          <w:rFonts w:hint="eastAsia" w:ascii="华文中宋" w:hAnsi="华文中宋" w:eastAsia="华文中宋" w:cs="华文中宋"/>
          <w:b w:val="0"/>
          <w:i w:val="0"/>
          <w:caps w:val="0"/>
          <w:color w:val="auto"/>
          <w:spacing w:val="0"/>
          <w:sz w:val="18"/>
          <w:szCs w:val="18"/>
          <w:shd w:val="clear" w:fill="FFFFFF"/>
        </w:rPr>
        <w:t>、服务、与贸易有关的</w:t>
      </w:r>
      <w:r>
        <w:rPr>
          <w:rFonts w:hint="eastAsia" w:ascii="华文中宋" w:hAnsi="华文中宋" w:eastAsia="华文中宋" w:cs="华文中宋"/>
          <w:b/>
          <w:bCs/>
          <w:i w:val="0"/>
          <w:iCs w:val="0"/>
          <w:caps w:val="0"/>
          <w:color w:val="auto"/>
          <w:spacing w:val="0"/>
          <w:sz w:val="18"/>
          <w:szCs w:val="18"/>
          <w:u w:val="thick"/>
          <w:shd w:val="clear" w:fill="FFFFFF"/>
        </w:rPr>
        <w:t>投资</w:t>
      </w:r>
      <w:r>
        <w:rPr>
          <w:rFonts w:hint="eastAsia" w:ascii="华文中宋" w:hAnsi="华文中宋" w:eastAsia="华文中宋" w:cs="华文中宋"/>
          <w:b w:val="0"/>
          <w:i w:val="0"/>
          <w:caps w:val="0"/>
          <w:color w:val="auto"/>
          <w:spacing w:val="0"/>
          <w:sz w:val="18"/>
          <w:szCs w:val="18"/>
          <w:shd w:val="clear" w:fill="FFFFFF"/>
        </w:rPr>
        <w:t>及</w:t>
      </w:r>
      <w:r>
        <w:rPr>
          <w:rFonts w:hint="eastAsia" w:ascii="华文中宋" w:hAnsi="华文中宋" w:eastAsia="华文中宋" w:cs="华文中宋"/>
          <w:b/>
          <w:bCs/>
          <w:i w:val="0"/>
          <w:caps w:val="0"/>
          <w:color w:val="auto"/>
          <w:spacing w:val="0"/>
          <w:sz w:val="18"/>
          <w:szCs w:val="18"/>
          <w:u w:val="thick"/>
          <w:shd w:val="clear" w:fill="FFFFFF"/>
        </w:rPr>
        <w:t>知识产权</w:t>
      </w:r>
      <w:r>
        <w:rPr>
          <w:rFonts w:hint="eastAsia" w:ascii="华文中宋" w:hAnsi="华文中宋" w:eastAsia="华文中宋" w:cs="华文中宋"/>
          <w:b w:val="0"/>
          <w:i w:val="0"/>
          <w:caps w:val="0"/>
          <w:color w:val="auto"/>
          <w:spacing w:val="0"/>
          <w:sz w:val="18"/>
          <w:szCs w:val="18"/>
          <w:shd w:val="clear" w:fill="FFFFFF"/>
        </w:rPr>
        <w:t>等内容的，更具活力、更持久的</w:t>
      </w:r>
      <w:r>
        <w:rPr>
          <w:rFonts w:hint="eastAsia" w:ascii="华文中宋" w:hAnsi="华文中宋" w:eastAsia="华文中宋" w:cs="华文中宋"/>
          <w:b/>
          <w:bCs/>
          <w:i w:val="0"/>
          <w:caps w:val="0"/>
          <w:color w:val="auto"/>
          <w:spacing w:val="0"/>
          <w:sz w:val="18"/>
          <w:szCs w:val="18"/>
          <w:u w:val="thick"/>
          <w:shd w:val="clear" w:fill="FFFFFF"/>
        </w:rPr>
        <w:fldChar w:fldCharType="begin"/>
      </w:r>
      <w:r>
        <w:rPr>
          <w:rFonts w:hint="eastAsia" w:ascii="华文中宋" w:hAnsi="华文中宋" w:eastAsia="华文中宋" w:cs="华文中宋"/>
          <w:b/>
          <w:bCs/>
          <w:i w:val="0"/>
          <w:caps w:val="0"/>
          <w:color w:val="auto"/>
          <w:spacing w:val="0"/>
          <w:sz w:val="18"/>
          <w:szCs w:val="18"/>
          <w:u w:val="thick"/>
          <w:shd w:val="clear" w:fill="FFFFFF"/>
        </w:rPr>
        <w:instrText xml:space="preserve"> HYPERLINK "https://baike.baidu.com/item/%E5%A4%9A%E8%BE%B9%E8%B4%B8%E6%98%93%E4%BD%93%E7%B3%BB" \t "https://baike.baidu.com/item/%E4%B8%96%E7%95%8C%E8%B4%B8%E6%98%93%E7%BB%84%E7%BB%87/_blank" </w:instrText>
      </w:r>
      <w:r>
        <w:rPr>
          <w:rFonts w:hint="eastAsia" w:ascii="华文中宋" w:hAnsi="华文中宋" w:eastAsia="华文中宋" w:cs="华文中宋"/>
          <w:b/>
          <w:bCs/>
          <w:i w:val="0"/>
          <w:caps w:val="0"/>
          <w:color w:val="auto"/>
          <w:spacing w:val="0"/>
          <w:sz w:val="18"/>
          <w:szCs w:val="18"/>
          <w:u w:val="thick"/>
          <w:shd w:val="clear" w:fill="FFFFFF"/>
        </w:rPr>
        <w:fldChar w:fldCharType="separate"/>
      </w:r>
      <w:r>
        <w:rPr>
          <w:rStyle w:val="5"/>
          <w:rFonts w:hint="eastAsia" w:ascii="华文中宋" w:hAnsi="华文中宋" w:eastAsia="华文中宋" w:cs="华文中宋"/>
          <w:b/>
          <w:bCs/>
          <w:i w:val="0"/>
          <w:caps w:val="0"/>
          <w:color w:val="auto"/>
          <w:spacing w:val="0"/>
          <w:sz w:val="18"/>
          <w:szCs w:val="18"/>
          <w:u w:val="thick"/>
          <w:shd w:val="clear" w:fill="FFFFFF"/>
        </w:rPr>
        <w:t>多边贸易体系</w:t>
      </w:r>
      <w:r>
        <w:rPr>
          <w:rFonts w:hint="eastAsia" w:ascii="华文中宋" w:hAnsi="华文中宋" w:eastAsia="华文中宋" w:cs="华文中宋"/>
          <w:b/>
          <w:bCs/>
          <w:i w:val="0"/>
          <w:caps w:val="0"/>
          <w:color w:val="auto"/>
          <w:spacing w:val="0"/>
          <w:sz w:val="18"/>
          <w:szCs w:val="18"/>
          <w:u w:val="thick"/>
          <w:shd w:val="clear" w:fill="FFFFFF"/>
        </w:rPr>
        <w:fldChar w:fldCharType="end"/>
      </w:r>
      <w:r>
        <w:rPr>
          <w:rFonts w:hint="eastAsia" w:ascii="华文中宋" w:hAnsi="华文中宋" w:eastAsia="华文中宋" w:cs="华文中宋"/>
          <w:b w:val="0"/>
          <w:i w:val="0"/>
          <w:caps w:val="0"/>
          <w:color w:val="auto"/>
          <w:spacing w:val="0"/>
          <w:sz w:val="18"/>
          <w:szCs w:val="18"/>
          <w:shd w:val="clear" w:fill="FFFFFF"/>
          <w:lang w:eastAsia="zh-CN"/>
        </w:rPr>
        <w:t>。</w:t>
      </w:r>
      <w:r>
        <w:rPr>
          <w:rFonts w:hint="eastAsia" w:ascii="华文中宋" w:hAnsi="华文中宋" w:eastAsia="华文中宋" w:cs="华文中宋"/>
          <w:b w:val="0"/>
          <w:i w:val="0"/>
          <w:caps w:val="0"/>
          <w:color w:val="auto"/>
          <w:spacing w:val="0"/>
          <w:sz w:val="18"/>
          <w:szCs w:val="18"/>
          <w:shd w:val="clear" w:fill="FFFFFF"/>
          <w:lang w:val="en-US" w:eastAsia="zh-CN"/>
        </w:rPr>
        <w:t>自从建立以来，世贸组织一直积极履行其推动</w:t>
      </w:r>
      <w:r>
        <w:rPr>
          <w:rFonts w:hint="eastAsia" w:ascii="华文中宋" w:hAnsi="华文中宋" w:eastAsia="华文中宋" w:cs="华文中宋"/>
          <w:b/>
          <w:bCs/>
          <w:i w:val="0"/>
          <w:caps w:val="0"/>
          <w:color w:val="auto"/>
          <w:spacing w:val="0"/>
          <w:sz w:val="18"/>
          <w:szCs w:val="18"/>
          <w:u w:val="thick"/>
          <w:shd w:val="clear" w:fill="FFFFFF"/>
          <w:lang w:val="en-US" w:eastAsia="zh-CN"/>
        </w:rPr>
        <w:t>经济全球化</w:t>
      </w:r>
      <w:r>
        <w:rPr>
          <w:rFonts w:hint="eastAsia" w:ascii="华文中宋" w:hAnsi="华文中宋" w:eastAsia="华文中宋" w:cs="华文中宋"/>
          <w:b w:val="0"/>
          <w:i w:val="0"/>
          <w:caps w:val="0"/>
          <w:color w:val="auto"/>
          <w:spacing w:val="0"/>
          <w:sz w:val="18"/>
          <w:szCs w:val="18"/>
          <w:shd w:val="clear" w:fill="FFFFFF"/>
          <w:lang w:val="en-US" w:eastAsia="zh-CN"/>
        </w:rPr>
        <w:t>的职能，并在2013年和2015年分别达成了世界上首个</w:t>
      </w:r>
      <w:r>
        <w:rPr>
          <w:rFonts w:hint="eastAsia" w:ascii="华文中宋" w:hAnsi="华文中宋" w:eastAsia="华文中宋" w:cs="华文中宋"/>
          <w:b/>
          <w:bCs/>
          <w:i w:val="0"/>
          <w:caps w:val="0"/>
          <w:color w:val="auto"/>
          <w:spacing w:val="0"/>
          <w:sz w:val="18"/>
          <w:szCs w:val="18"/>
          <w:u w:val="thick"/>
          <w:shd w:val="clear" w:fill="FFFFFF"/>
          <w:lang w:val="en-US" w:eastAsia="zh-CN"/>
        </w:rPr>
        <w:t>全球性贸易协定</w:t>
      </w:r>
      <w:r>
        <w:rPr>
          <w:rFonts w:hint="eastAsia" w:ascii="华文中宋" w:hAnsi="华文中宋" w:eastAsia="华文中宋" w:cs="华文中宋"/>
          <w:b w:val="0"/>
          <w:i w:val="0"/>
          <w:caps w:val="0"/>
          <w:color w:val="auto"/>
          <w:spacing w:val="0"/>
          <w:sz w:val="18"/>
          <w:szCs w:val="18"/>
          <w:shd w:val="clear" w:fill="FFFFFF"/>
          <w:lang w:val="en-US" w:eastAsia="zh-CN"/>
        </w:rPr>
        <w:t>和最大规模</w:t>
      </w:r>
      <w:r>
        <w:rPr>
          <w:rFonts w:hint="eastAsia" w:ascii="华文中宋" w:hAnsi="华文中宋" w:eastAsia="华文中宋" w:cs="华文中宋"/>
          <w:b/>
          <w:bCs/>
          <w:i w:val="0"/>
          <w:caps w:val="0"/>
          <w:color w:val="auto"/>
          <w:spacing w:val="0"/>
          <w:sz w:val="18"/>
          <w:szCs w:val="18"/>
          <w:u w:val="thick"/>
          <w:shd w:val="clear" w:fill="FFFFFF"/>
          <w:lang w:val="en-US" w:eastAsia="zh-CN"/>
        </w:rPr>
        <w:t>关税减让</w:t>
      </w:r>
      <w:r>
        <w:rPr>
          <w:rFonts w:hint="eastAsia" w:ascii="华文中宋" w:hAnsi="华文中宋" w:eastAsia="华文中宋" w:cs="华文中宋"/>
          <w:b w:val="0"/>
          <w:bCs w:val="0"/>
          <w:i w:val="0"/>
          <w:caps w:val="0"/>
          <w:color w:val="auto"/>
          <w:spacing w:val="0"/>
          <w:sz w:val="18"/>
          <w:szCs w:val="18"/>
          <w:u w:val="none"/>
          <w:shd w:val="clear" w:fill="FFFFFF"/>
          <w:lang w:val="en-US" w:eastAsia="zh-CN"/>
        </w:rPr>
        <w:t>协定</w:t>
      </w:r>
      <w:r>
        <w:rPr>
          <w:rFonts w:hint="eastAsia" w:ascii="华文中宋" w:hAnsi="华文中宋" w:eastAsia="华文中宋" w:cs="华文中宋"/>
          <w:b w:val="0"/>
          <w:i w:val="0"/>
          <w:caps w:val="0"/>
          <w:color w:val="auto"/>
          <w:spacing w:val="0"/>
          <w:sz w:val="18"/>
          <w:szCs w:val="18"/>
          <w:shd w:val="clear" w:fill="FFFFFF"/>
          <w:lang w:val="en-US" w:eastAsia="zh-CN"/>
        </w:rPr>
        <w:t>，这对</w:t>
      </w:r>
      <w:r>
        <w:rPr>
          <w:rFonts w:hint="eastAsia" w:ascii="华文中宋" w:hAnsi="华文中宋" w:eastAsia="华文中宋" w:cs="华文中宋"/>
          <w:b w:val="0"/>
          <w:bCs w:val="0"/>
          <w:i w:val="0"/>
          <w:caps w:val="0"/>
          <w:color w:val="auto"/>
          <w:spacing w:val="0"/>
          <w:sz w:val="18"/>
          <w:szCs w:val="18"/>
          <w:u w:val="none"/>
          <w:shd w:val="clear" w:fill="FFFFFF"/>
          <w:lang w:val="en-US" w:eastAsia="zh-CN"/>
        </w:rPr>
        <w:t>自由贸易</w:t>
      </w:r>
      <w:r>
        <w:rPr>
          <w:rFonts w:hint="eastAsia" w:ascii="华文中宋" w:hAnsi="华文中宋" w:eastAsia="华文中宋" w:cs="华文中宋"/>
          <w:b w:val="0"/>
          <w:i w:val="0"/>
          <w:caps w:val="0"/>
          <w:color w:val="auto"/>
          <w:spacing w:val="0"/>
          <w:sz w:val="18"/>
          <w:szCs w:val="18"/>
          <w:shd w:val="clear" w:fill="FFFFFF"/>
          <w:lang w:val="en-US" w:eastAsia="zh-CN"/>
        </w:rPr>
        <w:t>的发展起到了不小的推动作用。</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pPr>
      <w:r>
        <w:rPr>
          <w:rFonts w:hint="eastAsia" w:ascii="华文中宋" w:hAnsi="华文中宋" w:eastAsia="华文中宋" w:cs="华文中宋"/>
          <w:b w:val="0"/>
          <w:i w:val="0"/>
          <w:caps w:val="0"/>
          <w:color w:val="auto"/>
          <w:spacing w:val="0"/>
          <w:sz w:val="18"/>
          <w:szCs w:val="18"/>
          <w:shd w:val="clear" w:fill="FFFFFF"/>
          <w:lang w:val="en-US" w:eastAsia="zh-CN"/>
        </w:rPr>
        <w:t>自2008年世界</w:t>
      </w:r>
      <w:r>
        <w:rPr>
          <w:rFonts w:hint="eastAsia" w:ascii="华文中宋" w:hAnsi="华文中宋" w:eastAsia="华文中宋" w:cs="华文中宋"/>
          <w:b/>
          <w:bCs/>
          <w:i w:val="0"/>
          <w:caps w:val="0"/>
          <w:color w:val="auto"/>
          <w:spacing w:val="0"/>
          <w:sz w:val="18"/>
          <w:szCs w:val="18"/>
          <w:u w:val="thick"/>
          <w:shd w:val="clear" w:fill="FFFFFF"/>
          <w:lang w:val="en-US" w:eastAsia="zh-CN"/>
        </w:rPr>
        <w:t>金融危机</w:t>
      </w:r>
      <w:r>
        <w:rPr>
          <w:rFonts w:hint="eastAsia" w:ascii="华文中宋" w:hAnsi="华文中宋" w:eastAsia="华文中宋" w:cs="华文中宋"/>
          <w:b w:val="0"/>
          <w:i w:val="0"/>
          <w:caps w:val="0"/>
          <w:color w:val="auto"/>
          <w:spacing w:val="0"/>
          <w:sz w:val="18"/>
          <w:szCs w:val="18"/>
          <w:shd w:val="clear" w:fill="FFFFFF"/>
          <w:lang w:val="en-US" w:eastAsia="zh-CN"/>
        </w:rPr>
        <w:t>以来，</w:t>
      </w:r>
      <w:r>
        <w:rPr>
          <w:rFonts w:hint="eastAsia" w:ascii="华文中宋" w:hAnsi="华文中宋" w:eastAsia="华文中宋" w:cs="华文中宋"/>
          <w:b w:val="0"/>
          <w:bCs w:val="0"/>
          <w:i w:val="0"/>
          <w:caps w:val="0"/>
          <w:color w:val="auto"/>
          <w:spacing w:val="0"/>
          <w:sz w:val="18"/>
          <w:szCs w:val="18"/>
          <w:u w:val="none"/>
          <w:shd w:val="clear" w:fill="FFFFFF"/>
          <w:lang w:val="en-US" w:eastAsia="zh-CN"/>
        </w:rPr>
        <w:t>贸易保护主义</w:t>
      </w:r>
      <w:r>
        <w:rPr>
          <w:rFonts w:hint="eastAsia" w:ascii="华文中宋" w:hAnsi="华文中宋" w:eastAsia="华文中宋" w:cs="华文中宋"/>
          <w:b w:val="0"/>
          <w:i w:val="0"/>
          <w:caps w:val="0"/>
          <w:color w:val="auto"/>
          <w:spacing w:val="0"/>
          <w:sz w:val="18"/>
          <w:szCs w:val="18"/>
          <w:shd w:val="clear" w:fill="FFFFFF"/>
          <w:lang w:val="en-US" w:eastAsia="zh-CN"/>
        </w:rPr>
        <w:t>不断抬头，这一情况显然违反了世贸组织“</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以</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开放</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平等</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互惠</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的原则，逐步调降各会员国</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关税</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与</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非关税</w:t>
      </w:r>
      <w:r>
        <w:rPr>
          <w:rFonts w:hint="eastAsia" w:ascii="华文中宋" w:hAnsi="华文中宋" w:eastAsia="华文中宋" w:cs="华文中宋"/>
          <w:b/>
          <w:bCs/>
          <w:i w:val="0"/>
          <w:caps w:val="0"/>
          <w:color w:val="auto"/>
          <w:spacing w:val="0"/>
          <w:kern w:val="0"/>
          <w:sz w:val="18"/>
          <w:szCs w:val="18"/>
          <w:u w:val="none"/>
          <w:shd w:val="clear" w:fill="FFFFFF"/>
          <w:lang w:val="en-US" w:eastAsia="zh-CN" w:bidi="ar"/>
        </w:rPr>
        <w:t xml:space="preserve"> </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贸易障碍</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，并消除各会员国在国际贸易上的</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歧视待遇</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w:t>
      </w:r>
      <w:bookmarkStart w:id="0" w:name="ref_[3]_3929"/>
      <w:r>
        <w:rPr>
          <w:rFonts w:hint="eastAsia" w:ascii="华文中宋" w:hAnsi="华文中宋" w:eastAsia="华文中宋" w:cs="华文中宋"/>
          <w:b w:val="0"/>
          <w:i w:val="0"/>
          <w:caps w:val="0"/>
          <w:color w:val="auto"/>
          <w:spacing w:val="0"/>
          <w:kern w:val="0"/>
          <w:sz w:val="18"/>
          <w:szCs w:val="18"/>
          <w:shd w:val="clear" w:fill="FFFFFF"/>
          <w:lang w:val="en-US" w:eastAsia="zh-CN" w:bidi="ar"/>
        </w:rPr>
        <w:t>”</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的原则。因此，在金融危机之后，世贸组织也加强了对</w:t>
      </w:r>
      <w:r>
        <w:rPr>
          <w:rFonts w:hint="eastAsia" w:ascii="华文中宋" w:hAnsi="华文中宋" w:eastAsia="华文中宋" w:cs="华文中宋"/>
          <w:b w:val="0"/>
          <w:bCs w:val="0"/>
          <w:i w:val="0"/>
          <w:caps w:val="0"/>
          <w:color w:val="auto"/>
          <w:spacing w:val="0"/>
          <w:kern w:val="0"/>
          <w:sz w:val="18"/>
          <w:szCs w:val="18"/>
          <w:u w:val="none"/>
          <w:shd w:val="clear" w:fill="FFFFFF"/>
          <w:vertAlign w:val="baseline"/>
          <w:lang w:val="en-US" w:eastAsia="zh-CN" w:bidi="ar"/>
        </w:rPr>
        <w:t>国际</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贸易纠纷</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的调节和管控。在2011年和2014年，WTO成功解决了</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中欧紧固件问题</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和中美关税问题，为</w:t>
      </w:r>
      <w:r>
        <w:rPr>
          <w:rFonts w:hint="eastAsia" w:ascii="华文中宋" w:hAnsi="华文中宋" w:eastAsia="华文中宋" w:cs="华文中宋"/>
          <w:b w:val="0"/>
          <w:bCs w:val="0"/>
          <w:i w:val="0"/>
          <w:caps w:val="0"/>
          <w:color w:val="auto"/>
          <w:spacing w:val="0"/>
          <w:kern w:val="0"/>
          <w:sz w:val="18"/>
          <w:szCs w:val="18"/>
          <w:u w:val="none"/>
          <w:shd w:val="clear" w:fill="FFFFFF"/>
          <w:vertAlign w:val="baseline"/>
          <w:lang w:val="en-US" w:eastAsia="zh-CN" w:bidi="ar"/>
        </w:rPr>
        <w:t>世界</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金融秩序</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的稳定做出了巨大贡献。</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pP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2018年，美国对多个国家的</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钢铁</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及</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铝产品</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发起了</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反倾销</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调查，并计划对这些国家的产品征收</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保护性关税</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，这也使得贸易保护主义又一次成为了世界关注的焦点。值得注意的是，除一些发达国家外，部分发展中国家为了保护国内产业的发展，同样在某些领域实行了部分的贸易保护（例如中国的”</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适度保护</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w:t>
      </w:r>
      <w:r>
        <w:rPr>
          <w:rFonts w:hint="eastAsia" w:ascii="华文中宋" w:hAnsi="华文中宋" w:eastAsia="华文中宋" w:cs="华文中宋"/>
          <w:b/>
          <w:bCs/>
          <w:i w:val="0"/>
          <w:caps w:val="0"/>
          <w:color w:val="auto"/>
          <w:spacing w:val="0"/>
          <w:kern w:val="0"/>
          <w:sz w:val="18"/>
          <w:szCs w:val="18"/>
          <w:u w:val="thick"/>
          <w:shd w:val="clear" w:fill="FFFFFF"/>
          <w:vertAlign w:val="baseline"/>
          <w:lang w:val="en-US" w:eastAsia="zh-CN" w:bidi="ar"/>
        </w:rPr>
        <w:t>政策</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），对于在技术上有巨大</w:t>
      </w:r>
      <w:r>
        <w:rPr>
          <w:rFonts w:hint="eastAsia" w:ascii="华文中宋" w:hAnsi="华文中宋" w:eastAsia="华文中宋" w:cs="华文中宋"/>
          <w:b w:val="0"/>
          <w:bCs w:val="0"/>
          <w:i w:val="0"/>
          <w:caps w:val="0"/>
          <w:color w:val="auto"/>
          <w:spacing w:val="0"/>
          <w:kern w:val="0"/>
          <w:sz w:val="18"/>
          <w:szCs w:val="18"/>
          <w:u w:val="none"/>
          <w:shd w:val="clear" w:fill="FFFFFF"/>
          <w:vertAlign w:val="baseline"/>
          <w:lang w:val="en-US" w:eastAsia="zh-CN" w:bidi="ar"/>
        </w:rPr>
        <w:t>优势</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的发达国家来说，这同样是值得讨论的一点。</w:t>
      </w:r>
    </w:p>
    <w:p>
      <w:pPr>
        <w:keepNext w:val="0"/>
        <w:keepLines w:val="0"/>
        <w:widowControl/>
        <w:suppressLineNumbers w:val="0"/>
        <w:shd w:val="clear" w:fill="FFFFFF"/>
        <w:spacing w:after="225" w:afterAutospacing="0" w:line="360" w:lineRule="atLeast"/>
        <w:ind w:left="0" w:firstLine="420"/>
        <w:jc w:val="left"/>
        <w:rPr>
          <w:rFonts w:hint="eastAsia" w:ascii="华文中宋" w:hAnsi="华文中宋" w:eastAsia="华文中宋" w:cs="华文中宋"/>
          <w:sz w:val="18"/>
          <w:szCs w:val="18"/>
          <w:lang w:val="en-US" w:eastAsia="zh-CN"/>
        </w:rPr>
      </w:pP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本次世贸组织会议的议题是</w:t>
      </w:r>
      <w:r>
        <w:rPr>
          <w:rFonts w:hint="eastAsia" w:ascii="华文中宋" w:hAnsi="华文中宋" w:eastAsia="华文中宋" w:cs="华文中宋"/>
          <w:b w:val="0"/>
          <w:bCs w:val="0"/>
          <w:i w:val="0"/>
          <w:caps w:val="0"/>
          <w:color w:val="auto"/>
          <w:spacing w:val="0"/>
          <w:kern w:val="0"/>
          <w:sz w:val="18"/>
          <w:szCs w:val="18"/>
          <w:u w:val="none"/>
          <w:shd w:val="clear" w:fill="FFFFFF"/>
          <w:vertAlign w:val="baseline"/>
          <w:lang w:val="en-US" w:eastAsia="zh-CN" w:bidi="ar"/>
        </w:rPr>
        <w:t>贸易保护主义与自由贸易</w:t>
      </w:r>
      <w:r>
        <w:rPr>
          <w:rFonts w:hint="eastAsia" w:ascii="华文中宋" w:hAnsi="华文中宋" w:eastAsia="华文中宋" w:cs="华文中宋"/>
          <w:b w:val="0"/>
          <w:i w:val="0"/>
          <w:caps w:val="0"/>
          <w:color w:val="auto"/>
          <w:spacing w:val="0"/>
          <w:kern w:val="0"/>
          <w:sz w:val="18"/>
          <w:szCs w:val="18"/>
          <w:shd w:val="clear" w:fill="FFFFFF"/>
          <w:vertAlign w:val="baseline"/>
          <w:lang w:val="en-US" w:eastAsia="zh-CN" w:bidi="ar"/>
        </w:rPr>
        <w:t>。</w:t>
      </w:r>
    </w:p>
    <w:p>
      <w:pPr>
        <w:keepNext w:val="0"/>
        <w:keepLines w:val="0"/>
        <w:widowControl/>
        <w:suppressLineNumbers w:val="0"/>
        <w:shd w:val="clear" w:fill="FFFFFF"/>
        <w:spacing w:after="225" w:afterAutospacing="0" w:line="360" w:lineRule="atLeast"/>
        <w:jc w:val="left"/>
        <w:rPr>
          <w:rFonts w:hint="eastAsia" w:ascii="华文楷体" w:hAnsi="华文楷体" w:eastAsia="华文楷体" w:cs="华文楷体"/>
          <w:b w:val="0"/>
          <w:bCs w:val="0"/>
          <w:i w:val="0"/>
          <w:caps w:val="0"/>
          <w:color w:val="auto"/>
          <w:spacing w:val="0"/>
          <w:kern w:val="0"/>
          <w:sz w:val="24"/>
          <w:szCs w:val="24"/>
          <w:shd w:val="clear" w:fill="FFFFFF"/>
          <w:vertAlign w:val="baseline"/>
          <w:lang w:val="en-US" w:eastAsia="zh-CN" w:bidi="ar"/>
        </w:rPr>
      </w:pPr>
      <w:r>
        <w:rPr>
          <w:rFonts w:hint="eastAsia" w:asciiTheme="majorEastAsia" w:hAnsiTheme="majorEastAsia" w:eastAsiaTheme="majorEastAsia" w:cstheme="majorEastAsia"/>
          <w:b/>
          <w:bCs/>
          <w:i w:val="0"/>
          <w:caps w:val="0"/>
          <w:color w:val="auto"/>
          <w:spacing w:val="0"/>
          <w:kern w:val="0"/>
          <w:sz w:val="28"/>
          <w:szCs w:val="28"/>
          <w:shd w:val="clear" w:fill="FFFFFF"/>
          <w:vertAlign w:val="baseline"/>
          <w:lang w:val="en-US" w:eastAsia="zh-CN" w:bidi="ar"/>
        </w:rPr>
        <w:t>★词汇索引</w:t>
      </w:r>
      <w:r>
        <w:rPr>
          <w:rFonts w:hint="eastAsia" w:ascii="华文楷体" w:hAnsi="华文楷体" w:eastAsia="华文楷体" w:cs="华文楷体"/>
          <w:b w:val="0"/>
          <w:bCs w:val="0"/>
          <w:i w:val="0"/>
          <w:caps w:val="0"/>
          <w:color w:val="auto"/>
          <w:spacing w:val="0"/>
          <w:kern w:val="0"/>
          <w:sz w:val="24"/>
          <w:szCs w:val="24"/>
          <w:shd w:val="clear" w:fill="FFFFFF"/>
          <w:vertAlign w:val="baseline"/>
          <w:lang w:val="en-US" w:eastAsia="zh-CN" w:bidi="ar"/>
        </w:rPr>
        <w:t>（注：词汇索引板块中，未标出词性的即为名词或名词词组、名词性短语）</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rPr>
        <w:t>世界贸易组织</w:t>
      </w:r>
      <w:r>
        <w:rPr>
          <w:rFonts w:hint="default" w:ascii="Arial" w:hAnsi="Arial" w:eastAsia="华文细黑" w:cs="Arial"/>
          <w:b/>
          <w:bCs/>
          <w:i w:val="0"/>
          <w:caps w:val="0"/>
          <w:color w:val="auto"/>
          <w:spacing w:val="0"/>
          <w:sz w:val="18"/>
          <w:szCs w:val="18"/>
          <w:u w:val="none"/>
          <w:shd w:val="clear" w:fill="FFFFFF"/>
          <w:lang w:val="en-US" w:eastAsia="zh-CN"/>
        </w:rPr>
        <w:t xml:space="preserve"> </w:t>
      </w:r>
      <w:r>
        <w:rPr>
          <w:rFonts w:hint="default" w:ascii="Arial" w:hAnsi="Arial" w:eastAsia="华文细黑" w:cs="Arial"/>
          <w:b/>
          <w:bCs/>
          <w:i w:val="0"/>
          <w:caps w:val="0"/>
          <w:color w:val="auto"/>
          <w:spacing w:val="0"/>
          <w:sz w:val="18"/>
          <w:szCs w:val="18"/>
          <w:u w:val="none"/>
          <w:shd w:val="clear" w:fill="FFFFFF"/>
        </w:rPr>
        <w:t>World Trade Organization 简称WTO</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rPr>
        <w:t>货物</w:t>
      </w:r>
      <w:r>
        <w:rPr>
          <w:rFonts w:hint="default" w:ascii="Arial" w:hAnsi="Arial" w:eastAsia="华文细黑" w:cs="Arial"/>
          <w:b/>
          <w:bCs/>
          <w:i w:val="0"/>
          <w:caps w:val="0"/>
          <w:color w:val="auto"/>
          <w:spacing w:val="0"/>
          <w:sz w:val="18"/>
          <w:szCs w:val="18"/>
          <w:u w:val="none"/>
          <w:shd w:val="clear" w:fill="FFFFFF"/>
          <w:lang w:val="en-US" w:eastAsia="zh-CN"/>
        </w:rPr>
        <w:t xml:space="preserve"> cargo</w:t>
      </w:r>
      <w:r>
        <w:rPr>
          <w:rFonts w:hint="eastAsia" w:ascii="Arial" w:hAnsi="Arial" w:eastAsia="华文细黑" w:cs="Arial"/>
          <w:b/>
          <w:bCs/>
          <w:i w:val="0"/>
          <w:caps w:val="0"/>
          <w:color w:val="auto"/>
          <w:spacing w:val="0"/>
          <w:sz w:val="18"/>
          <w:szCs w:val="18"/>
          <w:u w:val="none"/>
          <w:shd w:val="clear" w:fill="FFFFFF"/>
          <w:lang w:val="en-US" w:eastAsia="zh-CN"/>
        </w:rPr>
        <w:t xml:space="preserve"> </w:t>
      </w:r>
      <w:r>
        <w:rPr>
          <w:rFonts w:hint="default" w:ascii="Arial" w:hAnsi="Arial" w:eastAsia="华文细黑" w:cs="Arial"/>
          <w:b/>
          <w:bCs/>
          <w:i w:val="0"/>
          <w:caps w:val="0"/>
          <w:color w:val="auto"/>
          <w:spacing w:val="0"/>
          <w:sz w:val="18"/>
          <w:szCs w:val="18"/>
          <w:u w:val="none"/>
          <w:shd w:val="clear" w:fill="FFFFFF"/>
          <w:lang w:val="en-US" w:eastAsia="zh-CN"/>
        </w:rPr>
        <w:t>[ˈkɑ:rgoʊ]</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lang w:val="en-US" w:eastAsia="zh-CN"/>
        </w:rPr>
        <w:t xml:space="preserve">投资 </w:t>
      </w:r>
      <w:r>
        <w:rPr>
          <w:rFonts w:hint="eastAsia" w:ascii="Arial" w:hAnsi="Arial" w:eastAsia="华文细黑" w:cs="Arial"/>
          <w:b/>
          <w:bCs/>
          <w:i w:val="0"/>
          <w:caps w:val="0"/>
          <w:color w:val="auto"/>
          <w:spacing w:val="0"/>
          <w:sz w:val="18"/>
          <w:szCs w:val="18"/>
          <w:u w:val="none"/>
          <w:shd w:val="clear" w:fill="FFFFFF"/>
          <w:lang w:val="en-US" w:eastAsia="zh-CN"/>
        </w:rPr>
        <w:t>i</w:t>
      </w:r>
      <w:r>
        <w:rPr>
          <w:rFonts w:hint="default" w:ascii="Arial" w:hAnsi="Arial" w:eastAsia="华文细黑" w:cs="Arial"/>
          <w:b/>
          <w:bCs/>
          <w:i w:val="0"/>
          <w:caps w:val="0"/>
          <w:color w:val="auto"/>
          <w:spacing w:val="0"/>
          <w:sz w:val="18"/>
          <w:szCs w:val="18"/>
          <w:u w:val="none"/>
          <w:shd w:val="clear" w:fill="FFFFFF"/>
          <w:lang w:val="en-US" w:eastAsia="zh-CN"/>
        </w:rPr>
        <w:t>nvestment</w:t>
      </w:r>
      <w:r>
        <w:rPr>
          <w:rFonts w:hint="eastAsia" w:ascii="Arial" w:hAnsi="Arial" w:eastAsia="华文细黑" w:cs="Arial"/>
          <w:b/>
          <w:bCs/>
          <w:i w:val="0"/>
          <w:caps w:val="0"/>
          <w:color w:val="auto"/>
          <w:spacing w:val="0"/>
          <w:sz w:val="18"/>
          <w:szCs w:val="18"/>
          <w:u w:val="none"/>
          <w:shd w:val="clear" w:fill="FFFFFF"/>
          <w:lang w:val="en-US" w:eastAsia="zh-CN"/>
        </w:rPr>
        <w:t xml:space="preserve"> </w:t>
      </w:r>
      <w:r>
        <w:rPr>
          <w:rFonts w:hint="default" w:ascii="Arial" w:hAnsi="Arial" w:eastAsia="华文细黑" w:cs="Arial"/>
          <w:b/>
          <w:bCs/>
          <w:i w:val="0"/>
          <w:caps w:val="0"/>
          <w:color w:val="auto"/>
          <w:spacing w:val="0"/>
          <w:sz w:val="18"/>
          <w:szCs w:val="18"/>
          <w:u w:val="none"/>
          <w:shd w:val="clear" w:fill="FFFFFF"/>
          <w:lang w:val="en-US" w:eastAsia="zh-CN"/>
        </w:rPr>
        <w:t>[ɪnˈvɛstmənt]</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lang w:val="en-US" w:eastAsia="zh-CN"/>
        </w:rPr>
        <w:t>知识产权 intellectual property right [ˌɪntiˈlektjuəl ˈprɔpəti rait]</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lang w:val="en-US" w:eastAsia="zh-CN"/>
        </w:rPr>
        <w:t>多边贸易体系 multilateral</w:t>
      </w:r>
      <w:r>
        <w:rPr>
          <w:rFonts w:hint="eastAsia" w:ascii="Arial" w:hAnsi="Arial" w:eastAsia="华文细黑" w:cs="Arial"/>
          <w:b/>
          <w:bCs/>
          <w:i w:val="0"/>
          <w:caps w:val="0"/>
          <w:color w:val="auto"/>
          <w:spacing w:val="0"/>
          <w:sz w:val="18"/>
          <w:szCs w:val="18"/>
          <w:u w:val="none"/>
          <w:shd w:val="clear" w:fill="FFFFFF"/>
          <w:lang w:val="en-US" w:eastAsia="zh-CN"/>
        </w:rPr>
        <w:t xml:space="preserve"> </w:t>
      </w:r>
      <w:r>
        <w:rPr>
          <w:rFonts w:hint="default" w:ascii="Arial" w:hAnsi="Arial" w:eastAsia="华文细黑" w:cs="Arial"/>
          <w:b/>
          <w:bCs/>
          <w:i w:val="0"/>
          <w:caps w:val="0"/>
          <w:color w:val="auto"/>
          <w:spacing w:val="0"/>
          <w:sz w:val="18"/>
          <w:szCs w:val="18"/>
          <w:u w:val="none"/>
          <w:shd w:val="clear" w:fill="FFFFFF"/>
          <w:lang w:val="en-US" w:eastAsia="zh-CN"/>
        </w:rPr>
        <w:t xml:space="preserve">[ˌmʌltɪˈlætərəl] trading system </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lang w:eastAsia="zh-CN"/>
        </w:rPr>
        <w:t>经济全球化</w:t>
      </w:r>
      <w:r>
        <w:rPr>
          <w:rFonts w:hint="default" w:ascii="Arial" w:hAnsi="Arial" w:eastAsia="华文细黑" w:cs="Arial"/>
          <w:b/>
          <w:bCs/>
          <w:i w:val="0"/>
          <w:caps w:val="0"/>
          <w:color w:val="auto"/>
          <w:spacing w:val="0"/>
          <w:sz w:val="18"/>
          <w:szCs w:val="18"/>
          <w:u w:val="none"/>
          <w:shd w:val="clear" w:fill="FFFFFF"/>
          <w:lang w:val="en-US" w:eastAsia="zh-CN"/>
        </w:rPr>
        <w:t xml:space="preserve"> economic globalization [ˌi:kəˈnɑ:mɪk] [ˌgloʊbələˈzeɪʃn]</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lang w:val="en-US" w:eastAsia="zh-CN"/>
        </w:rPr>
        <w:t>全球性贸易协定 Global [ˈɡlobəl] trade agreement</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lang w:val="en-US" w:eastAsia="zh-CN"/>
        </w:rPr>
        <w:t>关税 customs [ˈkʌstəmz] ；减让concessions [kən'seʃənz]</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eastAsia="zh-CN"/>
        </w:rPr>
        <w:t>金融危机</w:t>
      </w:r>
      <w:r>
        <w:rPr>
          <w:rFonts w:hint="default" w:ascii="Arial" w:hAnsi="Arial" w:eastAsia="华文细黑" w:cs="Arial"/>
          <w:b/>
          <w:bCs/>
          <w:sz w:val="18"/>
          <w:szCs w:val="18"/>
        </w:rPr>
        <w:t>financial crisis</w:t>
      </w:r>
      <w:r>
        <w:rPr>
          <w:rFonts w:hint="default" w:ascii="Arial" w:hAnsi="Arial" w:eastAsia="华文细黑" w:cs="Arial"/>
          <w:b/>
          <w:bCs/>
          <w:sz w:val="18"/>
          <w:szCs w:val="18"/>
          <w:lang w:val="en-US" w:eastAsia="zh-CN"/>
        </w:rPr>
        <w:t xml:space="preserve"> </w:t>
      </w:r>
      <w:r>
        <w:rPr>
          <w:rFonts w:hint="default" w:ascii="Arial" w:hAnsi="Arial" w:eastAsia="华文细黑" w:cs="Arial"/>
          <w:b/>
          <w:bCs/>
          <w:sz w:val="18"/>
          <w:szCs w:val="18"/>
        </w:rPr>
        <w:t>[faɪˈnænʃ(ə)l ˈkraɪsɪs]</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eastAsia="zh-CN"/>
        </w:rPr>
        <w:t>开放</w:t>
      </w:r>
      <w:r>
        <w:rPr>
          <w:rFonts w:hint="default" w:ascii="Arial" w:hAnsi="Arial" w:eastAsia="华文细黑" w:cs="Arial"/>
          <w:b/>
          <w:bCs/>
          <w:sz w:val="18"/>
          <w:szCs w:val="18"/>
          <w:lang w:val="en-US" w:eastAsia="zh-CN"/>
        </w:rPr>
        <w:t>openness ；平等equality [iˈkwɑ:ləti] ；互惠reciprocity [rɛsəˈprɑsɪti]</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非关税Non-tariff [nɒntæ'rɪf] 注：tariff是</w:t>
      </w:r>
      <w:r>
        <w:rPr>
          <w:rFonts w:hint="default" w:ascii="Arial" w:hAnsi="Arial" w:eastAsia="华文细黑" w:cs="Arial"/>
          <w:b/>
          <w:bCs/>
          <w:i w:val="0"/>
          <w:caps w:val="0"/>
          <w:color w:val="auto"/>
          <w:spacing w:val="0"/>
          <w:sz w:val="18"/>
          <w:szCs w:val="18"/>
          <w:u w:val="none"/>
          <w:shd w:val="clear" w:fill="FFFFFF"/>
          <w:lang w:val="en-US" w:eastAsia="zh-CN"/>
        </w:rPr>
        <w:t>customs的近义词，也有“关税”的含义</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i w:val="0"/>
          <w:caps w:val="0"/>
          <w:color w:val="auto"/>
          <w:spacing w:val="0"/>
          <w:sz w:val="18"/>
          <w:szCs w:val="18"/>
          <w:u w:val="none"/>
          <w:shd w:val="clear" w:fill="FFFFFF"/>
          <w:lang w:val="en-US" w:eastAsia="zh-CN"/>
        </w:rPr>
        <w:t>贸易障碍（贸易壁垒）</w:t>
      </w:r>
      <w:r>
        <w:rPr>
          <w:rFonts w:hint="default" w:ascii="Arial" w:hAnsi="Arial" w:eastAsia="华文细黑" w:cs="Arial"/>
          <w:b/>
          <w:bCs/>
          <w:sz w:val="18"/>
          <w:szCs w:val="18"/>
          <w:lang w:val="en-US" w:eastAsia="zh-CN"/>
        </w:rPr>
        <w:t>trade barrier [ˈbæriə(r)]</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歧视待遇discrimination treatment [dɪˌskrɪməˈneʃən ˈtritmənt]</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贸易纠纷trade disputes [dɪˈspjut]</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中欧紧固件问题The problem over fasteners [ˈfæsnə(r)] between China and Europe</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金融秩序financial [faɪˈnænʃ(ə)l] order</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 xml:space="preserve">钢铁iron [ˈaɪərn] and steel </w:t>
      </w:r>
      <w:r>
        <w:rPr>
          <w:rFonts w:hint="eastAsia" w:ascii="Arial" w:hAnsi="Arial" w:eastAsia="华文细黑" w:cs="Arial"/>
          <w:b/>
          <w:bCs/>
          <w:sz w:val="18"/>
          <w:szCs w:val="18"/>
          <w:lang w:val="en-US" w:eastAsia="zh-CN"/>
        </w:rPr>
        <w:t>；</w:t>
      </w:r>
      <w:r>
        <w:rPr>
          <w:rFonts w:hint="default" w:ascii="Arial" w:hAnsi="Arial" w:eastAsia="华文细黑" w:cs="Arial"/>
          <w:b/>
          <w:bCs/>
          <w:sz w:val="18"/>
          <w:szCs w:val="18"/>
          <w:lang w:val="en-US" w:eastAsia="zh-CN"/>
        </w:rPr>
        <w:t>铝产品，铝制品Aluminum [ə'lju:minəm] products</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反倾销anti-dumping [ˈdʌmpɪŋ]</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保护性关税protective customs/tariff [prəˈtektɪv]</w:t>
      </w:r>
    </w:p>
    <w:p>
      <w:pPr>
        <w:keepNext w:val="0"/>
        <w:keepLines w:val="0"/>
        <w:widowControl/>
        <w:numPr>
          <w:ilvl w:val="0"/>
          <w:numId w:val="1"/>
        </w:numPr>
        <w:suppressLineNumbers w:val="0"/>
        <w:shd w:val="clear" w:fill="FFFFFF"/>
        <w:spacing w:after="225" w:afterAutospacing="0" w:line="360" w:lineRule="atLeast"/>
        <w:ind w:left="0" w:firstLine="420"/>
        <w:jc w:val="left"/>
        <w:rPr>
          <w:rFonts w:hint="default" w:ascii="Arial" w:hAnsi="Arial" w:eastAsia="华文细黑" w:cs="Arial"/>
          <w:b/>
          <w:bCs/>
          <w:i w:val="0"/>
          <w:caps w:val="0"/>
          <w:color w:val="auto"/>
          <w:spacing w:val="0"/>
          <w:sz w:val="18"/>
          <w:szCs w:val="18"/>
          <w:u w:val="none"/>
          <w:shd w:val="clear" w:fill="FFFFFF"/>
        </w:rPr>
      </w:pPr>
      <w:r>
        <w:rPr>
          <w:rFonts w:hint="default" w:ascii="Arial" w:hAnsi="Arial" w:eastAsia="华文细黑" w:cs="Arial"/>
          <w:b/>
          <w:bCs/>
          <w:sz w:val="18"/>
          <w:szCs w:val="18"/>
          <w:lang w:val="en-US" w:eastAsia="zh-CN"/>
        </w:rPr>
        <w:t>适度保护moderate [ˈmɑ:dərət] protection ；政策policy [ˈpɑ:ləsi]</w:t>
      </w:r>
    </w:p>
    <w:p>
      <w:pPr>
        <w:rPr>
          <w:rFonts w:hint="default" w:ascii="Arial" w:hAnsi="Arial" w:cs="Arial" w:eastAsiaTheme="minorEastAsia"/>
          <w:sz w:val="18"/>
          <w:szCs w:val="18"/>
          <w:lang w:val="en-US" w:eastAsia="zh-CN"/>
        </w:rPr>
      </w:pPr>
      <w:r>
        <w:rPr>
          <w:rFonts w:hint="default" w:ascii="Arial" w:hAnsi="Arial" w:cs="Arial"/>
          <w:sz w:val="18"/>
          <w:szCs w:val="18"/>
          <w:lang w:val="en-US" w:eastAsia="zh-CN"/>
        </w:rPr>
        <w:t xml:space="preserve">                                               </w:t>
      </w:r>
    </w:p>
    <w:p>
      <w:pPr>
        <w:keepNext w:val="0"/>
        <w:keepLines w:val="0"/>
        <w:widowControl/>
        <w:numPr>
          <w:ilvl w:val="0"/>
          <w:numId w:val="0"/>
        </w:numPr>
        <w:suppressLineNumbers w:val="0"/>
        <w:shd w:val="clear" w:fill="FFFFFF"/>
        <w:tabs>
          <w:tab w:val="left" w:pos="312"/>
        </w:tabs>
        <w:spacing w:after="225" w:afterAutospacing="0" w:line="360" w:lineRule="atLeast"/>
        <w:jc w:val="left"/>
        <w:rPr>
          <w:rFonts w:hint="eastAsia" w:ascii="华文楷体" w:hAnsi="华文楷体" w:eastAsia="华文楷体" w:cs="华文楷体"/>
          <w:b w:val="0"/>
          <w:bCs w:val="0"/>
          <w:i w:val="0"/>
          <w:caps w:val="0"/>
          <w:color w:val="auto"/>
          <w:spacing w:val="0"/>
          <w:sz w:val="18"/>
          <w:szCs w:val="18"/>
          <w:u w:val="none"/>
          <w:shd w:val="clear" w:fill="FFFFFF"/>
        </w:rPr>
      </w:pPr>
    </w:p>
    <w:p>
      <w:pPr>
        <w:keepNext w:val="0"/>
        <w:keepLines w:val="0"/>
        <w:widowControl/>
        <w:numPr>
          <w:ilvl w:val="0"/>
          <w:numId w:val="0"/>
        </w:numPr>
        <w:suppressLineNumbers w:val="0"/>
        <w:shd w:val="clear" w:fill="FFFFFF"/>
        <w:spacing w:after="225" w:afterAutospacing="0" w:line="360" w:lineRule="atLeast"/>
        <w:ind w:left="420" w:leftChars="0"/>
        <w:jc w:val="left"/>
        <w:rPr>
          <w:rFonts w:hint="eastAsia" w:ascii="华文楷体" w:hAnsi="华文楷体" w:eastAsia="华文楷体" w:cs="华文楷体"/>
          <w:b w:val="0"/>
          <w:bCs w:val="0"/>
          <w:i w:val="0"/>
          <w:caps w:val="0"/>
          <w:color w:val="auto"/>
          <w:spacing w:val="0"/>
          <w:sz w:val="18"/>
          <w:szCs w:val="18"/>
          <w:u w:val="none"/>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bCs/>
          <w:i w:val="0"/>
          <w:caps w:val="0"/>
          <w:color w:val="auto"/>
          <w:spacing w:val="0"/>
          <w:sz w:val="18"/>
          <w:szCs w:val="18"/>
          <w:u w:val="thick"/>
          <w:shd w:val="clear" w:fill="FFFFFF"/>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bCs/>
          <w:i w:val="0"/>
          <w:caps w:val="0"/>
          <w:color w:val="auto"/>
          <w:spacing w:val="0"/>
          <w:sz w:val="18"/>
          <w:szCs w:val="18"/>
          <w:u w:val="thick"/>
          <w:shd w:val="clear" w:fill="FFFFFF"/>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eastAsia" w:ascii="等线" w:hAnsi="等线" w:eastAsia="等线" w:cs="等线"/>
          <w:b w:val="0"/>
          <w:i w:val="0"/>
          <w:caps w:val="0"/>
          <w:color w:val="auto"/>
          <w:spacing w:val="0"/>
          <w:kern w:val="0"/>
          <w:sz w:val="18"/>
          <w:szCs w:val="18"/>
          <w:shd w:val="clear" w:fill="FFFFFF"/>
          <w:vertAlign w:val="baseline"/>
          <w:lang w:val="en-US" w:eastAsia="zh-CN" w:bidi="ar"/>
        </w:rPr>
      </w:pPr>
    </w:p>
    <w:p>
      <w:pPr>
        <w:rPr>
          <w:rFonts w:hint="eastAsia" w:asciiTheme="majorEastAsia" w:hAnsiTheme="majorEastAsia" w:eastAsiaTheme="majorEastAsia" w:cstheme="majorEastAsia"/>
          <w:b/>
          <w:bCs/>
          <w:i w:val="0"/>
          <w:caps w:val="0"/>
          <w:color w:val="auto"/>
          <w:spacing w:val="0"/>
          <w:kern w:val="0"/>
          <w:sz w:val="28"/>
          <w:szCs w:val="28"/>
          <w:shd w:val="clear" w:fill="FFFFFF"/>
          <w:vertAlign w:val="baseline"/>
          <w:lang w:val="en-US" w:eastAsia="zh-CN" w:bidi="ar"/>
        </w:rPr>
      </w:pPr>
      <w:r>
        <w:rPr>
          <w:rFonts w:hint="eastAsia" w:asciiTheme="majorEastAsia" w:hAnsiTheme="majorEastAsia" w:eastAsiaTheme="majorEastAsia" w:cstheme="majorEastAsia"/>
          <w:b/>
          <w:bCs/>
          <w:sz w:val="28"/>
          <w:szCs w:val="28"/>
          <w:lang w:val="en-US" w:eastAsia="zh-CN"/>
        </w:rPr>
        <w:t>▶议题：</w:t>
      </w:r>
      <w:r>
        <w:rPr>
          <w:rFonts w:hint="eastAsia" w:asciiTheme="majorEastAsia" w:hAnsiTheme="majorEastAsia" w:eastAsiaTheme="majorEastAsia" w:cstheme="majorEastAsia"/>
          <w:b/>
          <w:bCs/>
          <w:i w:val="0"/>
          <w:caps w:val="0"/>
          <w:color w:val="auto"/>
          <w:spacing w:val="0"/>
          <w:kern w:val="0"/>
          <w:sz w:val="28"/>
          <w:szCs w:val="28"/>
          <w:u w:val="thick"/>
          <w:shd w:val="clear" w:fill="FFFFFF"/>
          <w:vertAlign w:val="baseline"/>
          <w:lang w:val="en-US" w:eastAsia="zh-CN" w:bidi="ar"/>
        </w:rPr>
        <w:t>贸易保护主义</w:t>
      </w:r>
      <w:r>
        <w:rPr>
          <w:rFonts w:hint="eastAsia" w:asciiTheme="majorEastAsia" w:hAnsiTheme="majorEastAsia" w:eastAsiaTheme="majorEastAsia" w:cstheme="majorEastAsia"/>
          <w:b/>
          <w:bCs/>
          <w:i w:val="0"/>
          <w:caps w:val="0"/>
          <w:color w:val="auto"/>
          <w:spacing w:val="0"/>
          <w:kern w:val="0"/>
          <w:sz w:val="28"/>
          <w:szCs w:val="28"/>
          <w:shd w:val="clear" w:fill="FFFFFF"/>
          <w:vertAlign w:val="baseline"/>
          <w:lang w:val="en-US" w:eastAsia="zh-CN" w:bidi="ar"/>
        </w:rPr>
        <w:t>与</w:t>
      </w:r>
      <w:r>
        <w:rPr>
          <w:rFonts w:hint="eastAsia" w:asciiTheme="majorEastAsia" w:hAnsiTheme="majorEastAsia" w:eastAsiaTheme="majorEastAsia" w:cstheme="majorEastAsia"/>
          <w:b/>
          <w:bCs/>
          <w:i w:val="0"/>
          <w:caps w:val="0"/>
          <w:color w:val="auto"/>
          <w:spacing w:val="0"/>
          <w:kern w:val="0"/>
          <w:sz w:val="28"/>
          <w:szCs w:val="28"/>
          <w:u w:val="thick"/>
          <w:shd w:val="clear" w:fill="FFFFFF"/>
          <w:vertAlign w:val="baseline"/>
          <w:lang w:val="en-US" w:eastAsia="zh-CN" w:bidi="ar"/>
        </w:rPr>
        <w:t>自由贸易</w:t>
      </w:r>
    </w:p>
    <w:p>
      <w:pPr>
        <w:spacing w:line="360" w:lineRule="auto"/>
        <w:ind w:firstLine="420" w:firstLineChars="0"/>
        <w:jc w:val="left"/>
        <w:rPr>
          <w:rFonts w:hint="eastAsia" w:ascii="华文中宋" w:hAnsi="华文中宋" w:eastAsia="华文中宋" w:cs="华文中宋"/>
          <w:b w:val="0"/>
          <w:i w:val="0"/>
          <w:caps w:val="0"/>
          <w:color w:val="auto"/>
          <w:spacing w:val="0"/>
          <w:sz w:val="18"/>
          <w:szCs w:val="18"/>
          <w:u w:val="none"/>
          <w:shd w:val="clear" w:fill="FFFFFF"/>
          <w:lang w:val="en-US" w:eastAsia="zh-CN"/>
        </w:rPr>
      </w:pPr>
      <w:r>
        <w:rPr>
          <w:rFonts w:hint="eastAsia" w:ascii="华文中宋" w:hAnsi="华文中宋" w:eastAsia="华文中宋" w:cs="华文中宋"/>
          <w:b w:val="0"/>
          <w:i w:val="0"/>
          <w:caps w:val="0"/>
          <w:color w:val="auto"/>
          <w:spacing w:val="0"/>
          <w:sz w:val="18"/>
          <w:szCs w:val="18"/>
          <w:u w:val="none"/>
          <w:shd w:val="clear" w:fill="FFFFFF"/>
        </w:rPr>
        <w:t>贸易保护主义是指通过</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"https://baike.baidu.com/item/%E5%85%B3%E7%A8%8E" \t "https://baike.baidu.com/item/%E8%B4%B8%E6%98%93%E4%BF%9D%E6%8A%A4%E4%B8%BB%E4%B9%89/_blank"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关税</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u w:val="none"/>
          <w:shd w:val="clear" w:fill="FFFFFF"/>
        </w:rPr>
        <w:t>和各种</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"https://baike.baidu.com/item/%E9%9D%9E%E5%85%B3%E7%A8%8E%E5%A3%81%E5%9E%92" \t "https://baike.baidu.com/item/%E8%B4%B8%E6%98%93%E4%BF%9D%E6%8A%A4%E4%B8%BB%E4%B9%89/_blank"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非关税</w:t>
      </w:r>
      <w:r>
        <w:rPr>
          <w:rStyle w:val="5"/>
          <w:rFonts w:hint="eastAsia" w:ascii="华文中宋" w:hAnsi="华文中宋" w:eastAsia="华文中宋" w:cs="华文中宋"/>
          <w:b w:val="0"/>
          <w:bCs w:val="0"/>
          <w:i w:val="0"/>
          <w:caps w:val="0"/>
          <w:color w:val="auto"/>
          <w:spacing w:val="0"/>
          <w:sz w:val="18"/>
          <w:szCs w:val="18"/>
          <w:u w:val="none"/>
          <w:shd w:val="clear" w:fill="FFFFFF"/>
        </w:rPr>
        <w:t>壁垒</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u w:val="none"/>
          <w:shd w:val="clear" w:fill="FFFFFF"/>
        </w:rPr>
        <w:t>限制进口，以保护国内产业免受外国</w:t>
      </w:r>
      <w:r>
        <w:rPr>
          <w:rFonts w:hint="eastAsia" w:ascii="华文中宋" w:hAnsi="华文中宋" w:eastAsia="华文中宋" w:cs="华文中宋"/>
          <w:b/>
          <w:bCs/>
          <w:i w:val="0"/>
          <w:caps w:val="0"/>
          <w:color w:val="auto"/>
          <w:spacing w:val="0"/>
          <w:sz w:val="18"/>
          <w:szCs w:val="18"/>
          <w:u w:val="thick"/>
          <w:shd w:val="clear" w:fill="FFFFFF"/>
        </w:rPr>
        <w:t>商品</w:t>
      </w:r>
      <w:r>
        <w:rPr>
          <w:rFonts w:hint="eastAsia" w:ascii="华文中宋" w:hAnsi="华文中宋" w:eastAsia="华文中宋" w:cs="华文中宋"/>
          <w:b w:val="0"/>
          <w:i w:val="0"/>
          <w:caps w:val="0"/>
          <w:color w:val="auto"/>
          <w:spacing w:val="0"/>
          <w:sz w:val="18"/>
          <w:szCs w:val="18"/>
          <w:u w:val="none"/>
          <w:shd w:val="clear" w:fill="FFFFFF"/>
        </w:rPr>
        <w:t>竞争的</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"https://baike.baidu.com/item/%E5%9B%BD%E9%99%85%E8%B4%B8%E6%98%93%E7%90%86%E8%AE%BA" \t "https://baike.baidu.com/item/%E8%B4%B8%E6%98%93%E4%BF%9D%E6%8A%A4%E4%B8%BB%E4%B9%89/_blank"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国际贸易理论</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u w:val="none"/>
          <w:shd w:val="clear" w:fill="FFFFFF"/>
        </w:rPr>
        <w:t>或政策。关税、</w:t>
      </w:r>
      <w:r>
        <w:rPr>
          <w:rFonts w:hint="eastAsia" w:ascii="华文中宋" w:hAnsi="华文中宋" w:eastAsia="华文中宋" w:cs="华文中宋"/>
          <w:b/>
          <w:bCs/>
          <w:i w:val="0"/>
          <w:caps w:val="0"/>
          <w:color w:val="auto"/>
          <w:spacing w:val="0"/>
          <w:sz w:val="18"/>
          <w:szCs w:val="18"/>
          <w:u w:val="thick"/>
          <w:shd w:val="clear" w:fill="FFFFFF"/>
        </w:rPr>
        <w:fldChar w:fldCharType="begin"/>
      </w:r>
      <w:r>
        <w:rPr>
          <w:rFonts w:hint="eastAsia" w:ascii="华文中宋" w:hAnsi="华文中宋" w:eastAsia="华文中宋" w:cs="华文中宋"/>
          <w:b/>
          <w:bCs/>
          <w:i w:val="0"/>
          <w:caps w:val="0"/>
          <w:color w:val="auto"/>
          <w:spacing w:val="0"/>
          <w:sz w:val="18"/>
          <w:szCs w:val="18"/>
          <w:u w:val="thick"/>
          <w:shd w:val="clear" w:fill="FFFFFF"/>
        </w:rPr>
        <w:instrText xml:space="preserve"> HYPERLINK "https://baike.baidu.com/item/%E8%BF%9B%E5%8F%A3%E9%85%8D%E9%A2%9D" \t "https://baike.baidu.com/item/%E8%B4%B8%E6%98%93%E4%BF%9D%E6%8A%A4%E4%B8%BB%E4%B9%89/_blank" </w:instrText>
      </w:r>
      <w:r>
        <w:rPr>
          <w:rFonts w:hint="eastAsia" w:ascii="华文中宋" w:hAnsi="华文中宋" w:eastAsia="华文中宋" w:cs="华文中宋"/>
          <w:b/>
          <w:bCs/>
          <w:i w:val="0"/>
          <w:caps w:val="0"/>
          <w:color w:val="auto"/>
          <w:spacing w:val="0"/>
          <w:sz w:val="18"/>
          <w:szCs w:val="18"/>
          <w:u w:val="thick"/>
          <w:shd w:val="clear" w:fill="FFFFFF"/>
        </w:rPr>
        <w:fldChar w:fldCharType="separate"/>
      </w:r>
      <w:r>
        <w:rPr>
          <w:rStyle w:val="5"/>
          <w:rFonts w:hint="eastAsia" w:ascii="华文中宋" w:hAnsi="华文中宋" w:eastAsia="华文中宋" w:cs="华文中宋"/>
          <w:b/>
          <w:bCs/>
          <w:i w:val="0"/>
          <w:caps w:val="0"/>
          <w:color w:val="auto"/>
          <w:spacing w:val="0"/>
          <w:sz w:val="18"/>
          <w:szCs w:val="18"/>
          <w:u w:val="thick"/>
          <w:shd w:val="clear" w:fill="FFFFFF"/>
        </w:rPr>
        <w:t>进口配额</w:t>
      </w:r>
      <w:r>
        <w:rPr>
          <w:rFonts w:hint="eastAsia" w:ascii="华文中宋" w:hAnsi="华文中宋" w:eastAsia="华文中宋" w:cs="华文中宋"/>
          <w:b/>
          <w:bCs/>
          <w:i w:val="0"/>
          <w:caps w:val="0"/>
          <w:color w:val="auto"/>
          <w:spacing w:val="0"/>
          <w:sz w:val="18"/>
          <w:szCs w:val="18"/>
          <w:u w:val="thick"/>
          <w:shd w:val="clear" w:fill="FFFFFF"/>
        </w:rPr>
        <w:fldChar w:fldCharType="end"/>
      </w:r>
      <w:r>
        <w:rPr>
          <w:rFonts w:hint="eastAsia" w:ascii="华文中宋" w:hAnsi="华文中宋" w:eastAsia="华文中宋" w:cs="华文中宋"/>
          <w:b w:val="0"/>
          <w:i w:val="0"/>
          <w:caps w:val="0"/>
          <w:color w:val="auto"/>
          <w:spacing w:val="0"/>
          <w:sz w:val="18"/>
          <w:szCs w:val="18"/>
          <w:u w:val="none"/>
          <w:shd w:val="clear" w:fill="FFFFFF"/>
        </w:rPr>
        <w:t>、</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"https://baike.baidu.com/item/%E5%A4%96%E6%B1%87%E7%AE%A1%E5%88%B6" \t "https://baike.baidu.com/item/%E8%B4%B8%E6%98%93%E4%BF%9D%E6%8A%A4%E4%B8%BB%E4%B9%89/_blank"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bCs/>
          <w:i w:val="0"/>
          <w:caps w:val="0"/>
          <w:color w:val="auto"/>
          <w:spacing w:val="0"/>
          <w:sz w:val="18"/>
          <w:szCs w:val="18"/>
          <w:u w:val="thick"/>
          <w:shd w:val="clear" w:fill="FFFFFF"/>
        </w:rPr>
        <w:t>外汇</w:t>
      </w:r>
      <w:r>
        <w:rPr>
          <w:rStyle w:val="5"/>
          <w:rFonts w:hint="eastAsia" w:ascii="华文中宋" w:hAnsi="华文中宋" w:eastAsia="华文中宋" w:cs="华文中宋"/>
          <w:b w:val="0"/>
          <w:i w:val="0"/>
          <w:caps w:val="0"/>
          <w:color w:val="auto"/>
          <w:spacing w:val="0"/>
          <w:sz w:val="18"/>
          <w:szCs w:val="18"/>
          <w:u w:val="none"/>
          <w:shd w:val="clear" w:fill="FFFFFF"/>
        </w:rPr>
        <w:t>管制</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u w:val="none"/>
          <w:shd w:val="clear" w:fill="FFFFFF"/>
        </w:rPr>
        <w:t>、烦琐的进出口手续、歧视性的政府采购政策等都是国际贸易保护的重要手段。</w:t>
      </w:r>
      <w:r>
        <w:rPr>
          <w:rFonts w:hint="eastAsia" w:ascii="华文中宋" w:hAnsi="华文中宋" w:eastAsia="华文中宋" w:cs="华文中宋"/>
          <w:b w:val="0"/>
          <w:i w:val="0"/>
          <w:caps w:val="0"/>
          <w:color w:val="auto"/>
          <w:spacing w:val="0"/>
          <w:sz w:val="18"/>
          <w:szCs w:val="18"/>
          <w:u w:val="none"/>
          <w:shd w:val="clear" w:fill="FFFFFF"/>
          <w:lang w:val="en-US" w:eastAsia="zh-CN"/>
        </w:rPr>
        <w:t>随着经济全球化的不断发展，</w:t>
      </w:r>
      <w:r>
        <w:rPr>
          <w:rFonts w:hint="eastAsia" w:ascii="华文中宋" w:hAnsi="华文中宋" w:eastAsia="华文中宋" w:cs="华文中宋"/>
          <w:b w:val="0"/>
          <w:bCs w:val="0"/>
          <w:i w:val="0"/>
          <w:caps w:val="0"/>
          <w:color w:val="auto"/>
          <w:spacing w:val="0"/>
          <w:sz w:val="18"/>
          <w:szCs w:val="18"/>
          <w:u w:val="none"/>
          <w:shd w:val="clear" w:fill="FFFFFF"/>
        </w:rPr>
        <w:fldChar w:fldCharType="begin"/>
      </w:r>
      <w:r>
        <w:rPr>
          <w:rFonts w:hint="eastAsia" w:ascii="华文中宋" w:hAnsi="华文中宋" w:eastAsia="华文中宋" w:cs="华文中宋"/>
          <w:b w:val="0"/>
          <w:bCs w:val="0"/>
          <w:i w:val="0"/>
          <w:caps w:val="0"/>
          <w:color w:val="auto"/>
          <w:spacing w:val="0"/>
          <w:sz w:val="18"/>
          <w:szCs w:val="18"/>
          <w:u w:val="none"/>
          <w:shd w:val="clear" w:fill="FFFFFF"/>
        </w:rPr>
        <w:instrText xml:space="preserve"> HYPERLINK "https://baike.baidu.com/item/%E8%B4%B8%E6%98%93%E5%A3%81%E5%9E%92" \t "https://baike.baidu.com/item/%E8%B4%B8%E6%98%93%E4%BF%9D%E6%8A%A4%E4%B8%BB%E4%B9%89/_blank" </w:instrText>
      </w:r>
      <w:r>
        <w:rPr>
          <w:rFonts w:hint="eastAsia" w:ascii="华文中宋" w:hAnsi="华文中宋" w:eastAsia="华文中宋" w:cs="华文中宋"/>
          <w:b w:val="0"/>
          <w:bCs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bCs w:val="0"/>
          <w:i w:val="0"/>
          <w:caps w:val="0"/>
          <w:color w:val="auto"/>
          <w:spacing w:val="0"/>
          <w:sz w:val="18"/>
          <w:szCs w:val="18"/>
          <w:u w:val="none"/>
          <w:shd w:val="clear" w:fill="FFFFFF"/>
        </w:rPr>
        <w:t>贸易壁垒</w:t>
      </w:r>
      <w:r>
        <w:rPr>
          <w:rFonts w:hint="eastAsia" w:ascii="华文中宋" w:hAnsi="华文中宋" w:eastAsia="华文中宋" w:cs="华文中宋"/>
          <w:b w:val="0"/>
          <w:bCs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u w:val="none"/>
          <w:shd w:val="clear" w:fill="FFFFFF"/>
        </w:rPr>
        <w:t>相关事件大幅增加，上世纪90年代以来平均每年都达到260件左右。</w:t>
      </w:r>
      <w:r>
        <w:rPr>
          <w:rFonts w:hint="eastAsia" w:ascii="华文中宋" w:hAnsi="华文中宋" w:eastAsia="华文中宋" w:cs="华文中宋"/>
          <w:b w:val="0"/>
          <w:i w:val="0"/>
          <w:caps w:val="0"/>
          <w:color w:val="auto"/>
          <w:spacing w:val="0"/>
          <w:sz w:val="18"/>
          <w:szCs w:val="18"/>
          <w:u w:val="none"/>
          <w:shd w:val="clear" w:fill="FFFFFF"/>
          <w:lang w:val="en-US" w:eastAsia="zh-CN"/>
        </w:rPr>
        <w:t>在这种情况下，</w:t>
      </w:r>
      <w:r>
        <w:rPr>
          <w:rFonts w:hint="eastAsia" w:ascii="华文中宋" w:hAnsi="华文中宋" w:eastAsia="华文中宋" w:cs="华文中宋"/>
          <w:b w:val="0"/>
          <w:i w:val="0"/>
          <w:caps w:val="0"/>
          <w:color w:val="auto"/>
          <w:spacing w:val="0"/>
          <w:sz w:val="18"/>
          <w:szCs w:val="18"/>
          <w:u w:val="none"/>
          <w:shd w:val="clear" w:fill="FFFFFF"/>
        </w:rPr>
        <w:t>贸易壁垒成为全球性的普遍现象，</w:t>
      </w:r>
      <w:r>
        <w:rPr>
          <w:rFonts w:hint="eastAsia" w:ascii="华文中宋" w:hAnsi="华文中宋" w:eastAsia="华文中宋" w:cs="华文中宋"/>
          <w:b/>
          <w:bCs/>
          <w:i w:val="0"/>
          <w:caps w:val="0"/>
          <w:color w:val="auto"/>
          <w:spacing w:val="0"/>
          <w:sz w:val="18"/>
          <w:szCs w:val="18"/>
          <w:u w:val="none"/>
          <w:shd w:val="clear" w:fill="FFFFFF"/>
        </w:rPr>
        <w:t>不仅</w:t>
      </w:r>
      <w:r>
        <w:rPr>
          <w:rFonts w:hint="eastAsia" w:ascii="华文中宋" w:hAnsi="华文中宋" w:eastAsia="华文中宋" w:cs="华文中宋"/>
          <w:b/>
          <w:bCs/>
          <w:i w:val="0"/>
          <w:caps w:val="0"/>
          <w:color w:val="auto"/>
          <w:spacing w:val="0"/>
          <w:sz w:val="18"/>
          <w:szCs w:val="18"/>
          <w:u w:val="none"/>
          <w:shd w:val="clear" w:fill="FFFFFF"/>
        </w:rPr>
        <w:fldChar w:fldCharType="begin"/>
      </w:r>
      <w:r>
        <w:rPr>
          <w:rFonts w:hint="eastAsia" w:ascii="华文中宋" w:hAnsi="华文中宋" w:eastAsia="华文中宋" w:cs="华文中宋"/>
          <w:b/>
          <w:bCs/>
          <w:i w:val="0"/>
          <w:caps w:val="0"/>
          <w:color w:val="auto"/>
          <w:spacing w:val="0"/>
          <w:sz w:val="18"/>
          <w:szCs w:val="18"/>
          <w:u w:val="none"/>
          <w:shd w:val="clear" w:fill="FFFFFF"/>
        </w:rPr>
        <w:instrText xml:space="preserve"> HYPERLINK "https://baike.baidu.com/item/%E5%8F%91%E8%BE%BE%E5%9B%BD%E5%AE%B6" \t "https://baike.baidu.com/item/%E8%B4%B8%E6%98%93%E4%BF%9D%E6%8A%A4%E4%B8%BB%E4%B9%89/_blank" </w:instrText>
      </w:r>
      <w:r>
        <w:rPr>
          <w:rFonts w:hint="eastAsia" w:ascii="华文中宋" w:hAnsi="华文中宋" w:eastAsia="华文中宋" w:cs="华文中宋"/>
          <w:b/>
          <w:bCs/>
          <w:i w:val="0"/>
          <w:caps w:val="0"/>
          <w:color w:val="auto"/>
          <w:spacing w:val="0"/>
          <w:sz w:val="18"/>
          <w:szCs w:val="18"/>
          <w:u w:val="none"/>
          <w:shd w:val="clear" w:fill="FFFFFF"/>
        </w:rPr>
        <w:fldChar w:fldCharType="separate"/>
      </w:r>
      <w:r>
        <w:rPr>
          <w:rStyle w:val="5"/>
          <w:rFonts w:hint="eastAsia" w:ascii="华文中宋" w:hAnsi="华文中宋" w:eastAsia="华文中宋" w:cs="华文中宋"/>
          <w:b/>
          <w:bCs/>
          <w:i w:val="0"/>
          <w:caps w:val="0"/>
          <w:color w:val="auto"/>
          <w:spacing w:val="0"/>
          <w:sz w:val="18"/>
          <w:szCs w:val="18"/>
          <w:u w:val="none"/>
          <w:shd w:val="clear" w:fill="FFFFFF"/>
        </w:rPr>
        <w:t>发达国家</w:t>
      </w:r>
      <w:r>
        <w:rPr>
          <w:rFonts w:hint="eastAsia" w:ascii="华文中宋" w:hAnsi="华文中宋" w:eastAsia="华文中宋" w:cs="华文中宋"/>
          <w:b/>
          <w:bCs/>
          <w:i w:val="0"/>
          <w:caps w:val="0"/>
          <w:color w:val="auto"/>
          <w:spacing w:val="0"/>
          <w:sz w:val="18"/>
          <w:szCs w:val="18"/>
          <w:u w:val="none"/>
          <w:shd w:val="clear" w:fill="FFFFFF"/>
        </w:rPr>
        <w:fldChar w:fldCharType="end"/>
      </w:r>
      <w:r>
        <w:rPr>
          <w:rFonts w:hint="eastAsia" w:ascii="华文中宋" w:hAnsi="华文中宋" w:eastAsia="华文中宋" w:cs="华文中宋"/>
          <w:b/>
          <w:bCs/>
          <w:i w:val="0"/>
          <w:caps w:val="0"/>
          <w:color w:val="auto"/>
          <w:spacing w:val="0"/>
          <w:sz w:val="18"/>
          <w:szCs w:val="18"/>
          <w:u w:val="none"/>
          <w:shd w:val="clear" w:fill="FFFFFF"/>
        </w:rPr>
        <w:t>，发展中国家和地区也频频使用反倾销措施来保护本国的企业。</w:t>
      </w:r>
      <w:r>
        <w:rPr>
          <w:rFonts w:hint="eastAsia" w:ascii="华文中宋" w:hAnsi="华文中宋" w:eastAsia="华文中宋" w:cs="华文中宋"/>
          <w:b w:val="0"/>
          <w:i w:val="0"/>
          <w:caps w:val="0"/>
          <w:color w:val="auto"/>
          <w:spacing w:val="0"/>
          <w:sz w:val="18"/>
          <w:szCs w:val="18"/>
          <w:u w:val="none"/>
          <w:shd w:val="clear" w:fill="FFFFFF"/>
          <w:lang w:val="en-US" w:eastAsia="zh-CN"/>
        </w:rPr>
        <w:t>而2008年的经济危机更成为了促生贸易保护主义的催化剂，在那以后，</w:t>
      </w:r>
      <w:r>
        <w:rPr>
          <w:rFonts w:hint="eastAsia" w:ascii="华文中宋" w:hAnsi="华文中宋" w:eastAsia="华文中宋" w:cs="华文中宋"/>
          <w:b w:val="0"/>
          <w:i w:val="0"/>
          <w:caps w:val="0"/>
          <w:color w:val="auto"/>
          <w:spacing w:val="0"/>
          <w:sz w:val="18"/>
          <w:szCs w:val="18"/>
          <w:u w:val="none"/>
          <w:shd w:val="clear" w:fill="FFFFFF"/>
        </w:rPr>
        <w:t>贸易壁垒的门槛越来越高，各国不断提高进口产品的</w:t>
      </w:r>
      <w:r>
        <w:rPr>
          <w:rFonts w:hint="eastAsia" w:ascii="华文中宋" w:hAnsi="华文中宋" w:eastAsia="华文中宋" w:cs="华文中宋"/>
          <w:b w:val="0"/>
          <w:i w:val="0"/>
          <w:caps w:val="0"/>
          <w:color w:val="auto"/>
          <w:spacing w:val="0"/>
          <w:sz w:val="18"/>
          <w:szCs w:val="18"/>
          <w:u w:val="none"/>
          <w:shd w:val="clear" w:fill="FFFFFF"/>
        </w:rPr>
        <w:fldChar w:fldCharType="begin"/>
      </w:r>
      <w:r>
        <w:rPr>
          <w:rFonts w:hint="eastAsia" w:ascii="华文中宋" w:hAnsi="华文中宋" w:eastAsia="华文中宋" w:cs="华文中宋"/>
          <w:b w:val="0"/>
          <w:i w:val="0"/>
          <w:caps w:val="0"/>
          <w:color w:val="auto"/>
          <w:spacing w:val="0"/>
          <w:sz w:val="18"/>
          <w:szCs w:val="18"/>
          <w:u w:val="none"/>
          <w:shd w:val="clear" w:fill="FFFFFF"/>
        </w:rPr>
        <w:instrText xml:space="preserve"> HYPERLINK "https://baike.baidu.com/item/%E8%B4%A8%E9%87%8F%E6%8C%87%E6%A0%87" \t "https://baike.baidu.com/item/%E8%B4%B8%E6%98%93%E4%BF%9D%E6%8A%A4%E4%B8%BB%E4%B9%89/_blank" </w:instrText>
      </w:r>
      <w:r>
        <w:rPr>
          <w:rFonts w:hint="eastAsia" w:ascii="华文中宋" w:hAnsi="华文中宋" w:eastAsia="华文中宋" w:cs="华文中宋"/>
          <w:b w:val="0"/>
          <w:i w:val="0"/>
          <w:caps w:val="0"/>
          <w:color w:val="auto"/>
          <w:spacing w:val="0"/>
          <w:sz w:val="18"/>
          <w:szCs w:val="18"/>
          <w:u w:val="none"/>
          <w:shd w:val="clear" w:fill="FFFFFF"/>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质量指标</w:t>
      </w:r>
      <w:r>
        <w:rPr>
          <w:rFonts w:hint="eastAsia" w:ascii="华文中宋" w:hAnsi="华文中宋" w:eastAsia="华文中宋" w:cs="华文中宋"/>
          <w:b w:val="0"/>
          <w:i w:val="0"/>
          <w:caps w:val="0"/>
          <w:color w:val="auto"/>
          <w:spacing w:val="0"/>
          <w:sz w:val="18"/>
          <w:szCs w:val="18"/>
          <w:u w:val="none"/>
          <w:shd w:val="clear" w:fill="FFFFFF"/>
        </w:rPr>
        <w:fldChar w:fldCharType="end"/>
      </w:r>
      <w:r>
        <w:rPr>
          <w:rFonts w:hint="eastAsia" w:ascii="华文中宋" w:hAnsi="华文中宋" w:eastAsia="华文中宋" w:cs="华文中宋"/>
          <w:b w:val="0"/>
          <w:i w:val="0"/>
          <w:caps w:val="0"/>
          <w:color w:val="auto"/>
          <w:spacing w:val="0"/>
          <w:sz w:val="18"/>
          <w:szCs w:val="18"/>
          <w:u w:val="none"/>
          <w:shd w:val="clear" w:fill="FFFFFF"/>
        </w:rPr>
        <w:t>和要求。</w:t>
      </w:r>
      <w:r>
        <w:rPr>
          <w:rFonts w:hint="eastAsia" w:ascii="华文中宋" w:hAnsi="华文中宋" w:eastAsia="华文中宋" w:cs="华文中宋"/>
          <w:b w:val="0"/>
          <w:i w:val="0"/>
          <w:caps w:val="0"/>
          <w:color w:val="auto"/>
          <w:spacing w:val="0"/>
          <w:sz w:val="18"/>
          <w:szCs w:val="18"/>
          <w:u w:val="none"/>
          <w:shd w:val="clear" w:fill="FFFFFF"/>
          <w:lang w:val="en-US" w:eastAsia="zh-CN"/>
        </w:rPr>
        <w:t>这使得经济全球化变得困难重重。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420" w:firstLineChars="0"/>
        <w:jc w:val="both"/>
        <w:rPr>
          <w:rFonts w:hint="eastAsia" w:ascii="华文中宋" w:hAnsi="华文中宋" w:eastAsia="华文中宋" w:cs="华文中宋"/>
          <w:b w:val="0"/>
          <w:i w:val="0"/>
          <w:caps w:val="0"/>
          <w:color w:val="auto"/>
          <w:spacing w:val="0"/>
          <w:kern w:val="0"/>
          <w:sz w:val="18"/>
          <w:szCs w:val="18"/>
          <w:shd w:val="clear" w:fill="FFFFFF"/>
          <w:lang w:val="en-US" w:eastAsia="zh-CN" w:bidi="ar"/>
        </w:rPr>
      </w:pPr>
      <w:r>
        <w:rPr>
          <w:rFonts w:hint="eastAsia" w:ascii="华文中宋" w:hAnsi="华文中宋" w:eastAsia="华文中宋" w:cs="华文中宋"/>
          <w:b w:val="0"/>
          <w:i w:val="0"/>
          <w:caps w:val="0"/>
          <w:color w:val="auto"/>
          <w:spacing w:val="0"/>
          <w:sz w:val="18"/>
          <w:szCs w:val="18"/>
          <w:u w:val="none"/>
          <w:shd w:val="clear" w:fill="FFFFFF"/>
          <w:lang w:val="en-US" w:eastAsia="zh-CN"/>
        </w:rPr>
        <w:t>进入新世纪以来，贸易保护事件更是频频发生。</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2002年3月，美国以</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"https://baike.baidu.com/item/%E6%AC%A7%E7%9B%9F"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欧盟</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、日本等8国</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"https://baike.baidu.com/item/%E5%87%BA%E5%8F%A3"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出口</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的钢铁产品损害了美国钢铁业为由，动用“</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201条款</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”，宣布对多种钢材加征为期3年的</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begin"/>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instrText xml:space="preserve"> HYPERLINK "https://baike.baidu.com/item/%E8%BF%9B%E5%8F%A3%E7%A8%8E" \t "https://baike.baidu.com/item/%E8%B4%B8%E6%98%93%E4%BF%9D%E6%8A%A4%E4%B8%BB%E4%B9%89/_blank" </w:instrTex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separate"/>
      </w:r>
      <w:r>
        <w:rPr>
          <w:rStyle w:val="5"/>
          <w:rFonts w:hint="eastAsia" w:ascii="华文中宋" w:hAnsi="华文中宋" w:eastAsia="华文中宋" w:cs="华文中宋"/>
          <w:b/>
          <w:bCs/>
          <w:i w:val="0"/>
          <w:caps w:val="0"/>
          <w:color w:val="auto"/>
          <w:spacing w:val="0"/>
          <w:sz w:val="18"/>
          <w:szCs w:val="18"/>
          <w:u w:val="thick"/>
          <w:shd w:val="clear" w:fill="FFFFFF"/>
        </w:rPr>
        <w:t>进口税</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begin"/>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instrText xml:space="preserve"> HYPERLINK "https://baike.baidu.com/item/%E7%A8%8E%E7%8E%87" \t "https://baike.baidu.com/item/%E8%B4%B8%E6%98%93%E4%BF%9D%E6%8A%A4%E4%B8%BB%E4%B9%89/_blank" </w:instrTex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separate"/>
      </w:r>
      <w:r>
        <w:rPr>
          <w:rStyle w:val="5"/>
          <w:rFonts w:hint="eastAsia" w:ascii="华文中宋" w:hAnsi="华文中宋" w:eastAsia="华文中宋" w:cs="华文中宋"/>
          <w:b/>
          <w:bCs/>
          <w:i w:val="0"/>
          <w:caps w:val="0"/>
          <w:color w:val="auto"/>
          <w:spacing w:val="0"/>
          <w:sz w:val="18"/>
          <w:szCs w:val="18"/>
          <w:u w:val="thick"/>
          <w:shd w:val="clear" w:fill="FFFFFF"/>
        </w:rPr>
        <w:t>税率</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总水平达30%。为报复美国提高进口钢材</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"https://baike.baidu.com/item/%E5%85%B3%E7%A8%8E"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关税</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，6月，欧盟对美国部分商品征收100%的关税，</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墨西哥</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、日本、韩国等也纷纷提高关税或采取紧急保障措施。虽然世贸组织</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"https://baike.baidu.com/item/%E6%9C%80%E7%BB%88%E8%A3%81%E5%AE%9A"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最终</w:t>
      </w:r>
      <w:r>
        <w:rPr>
          <w:rStyle w:val="5"/>
          <w:rFonts w:hint="eastAsia" w:ascii="华文中宋" w:hAnsi="华文中宋" w:eastAsia="华文中宋" w:cs="华文中宋"/>
          <w:b/>
          <w:bCs/>
          <w:i w:val="0"/>
          <w:caps w:val="0"/>
          <w:color w:val="auto"/>
          <w:spacing w:val="0"/>
          <w:sz w:val="18"/>
          <w:szCs w:val="18"/>
          <w:u w:val="thick"/>
          <w:shd w:val="clear" w:fill="FFFFFF"/>
        </w:rPr>
        <w:t>裁定</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美国</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违反</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WTO规则，但钢铁</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"https://baike.baidu.com/item/%E8%B4%B8%E6%98%93%E6%88%98"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贸易战</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给双方都带来了巨大的</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损失</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，据估计，单是欧盟2002年就损失高达2.4亿美元。而美国在承受近数亿元损失的同时，更导致了7.4万个钢铁消费者</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失业</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。2018年</w:t>
      </w:r>
      <w:r>
        <w:rPr>
          <w:rFonts w:hint="eastAsia" w:ascii="华文中宋" w:hAnsi="华文中宋" w:eastAsia="华文中宋" w:cs="华文中宋"/>
          <w:b w:val="0"/>
          <w:i w:val="0"/>
          <w:caps w:val="0"/>
          <w:color w:val="auto"/>
          <w:spacing w:val="15"/>
          <w:sz w:val="18"/>
          <w:szCs w:val="18"/>
          <w:shd w:val="clear" w:fill="FFFFFF"/>
        </w:rPr>
        <w:t>3月，美国总统特朗普宣布对进口钢、铝产品分别征收25%和10%的关税，不过对加拿大、墨西哥、澳大利亚、欧盟等部分盟友给予</w:t>
      </w:r>
      <w:r>
        <w:rPr>
          <w:rFonts w:hint="eastAsia" w:ascii="华文中宋" w:hAnsi="华文中宋" w:eastAsia="华文中宋" w:cs="华文中宋"/>
          <w:b/>
          <w:bCs/>
          <w:i w:val="0"/>
          <w:caps w:val="0"/>
          <w:color w:val="auto"/>
          <w:spacing w:val="15"/>
          <w:sz w:val="18"/>
          <w:szCs w:val="18"/>
          <w:u w:val="thick"/>
          <w:shd w:val="clear" w:fill="FFFFFF"/>
        </w:rPr>
        <w:t>有条件豁免</w:t>
      </w:r>
      <w:r>
        <w:rPr>
          <w:rFonts w:hint="eastAsia" w:ascii="华文中宋" w:hAnsi="华文中宋" w:eastAsia="华文中宋" w:cs="华文中宋"/>
          <w:b w:val="0"/>
          <w:i w:val="0"/>
          <w:caps w:val="0"/>
          <w:color w:val="auto"/>
          <w:spacing w:val="15"/>
          <w:sz w:val="18"/>
          <w:szCs w:val="18"/>
          <w:shd w:val="clear" w:fill="FFFFFF"/>
        </w:rPr>
        <w:t>，其中欧盟获得的关税</w:t>
      </w:r>
      <w:r>
        <w:rPr>
          <w:rFonts w:hint="eastAsia" w:ascii="华文中宋" w:hAnsi="华文中宋" w:eastAsia="华文中宋" w:cs="华文中宋"/>
          <w:b/>
          <w:bCs/>
          <w:i w:val="0"/>
          <w:caps w:val="0"/>
          <w:color w:val="auto"/>
          <w:spacing w:val="15"/>
          <w:sz w:val="18"/>
          <w:szCs w:val="18"/>
          <w:u w:val="thick"/>
          <w:shd w:val="clear" w:fill="FFFFFF"/>
        </w:rPr>
        <w:t>豁免期</w:t>
      </w:r>
      <w:r>
        <w:rPr>
          <w:rFonts w:hint="eastAsia" w:ascii="华文中宋" w:hAnsi="华文中宋" w:eastAsia="华文中宋" w:cs="华文中宋"/>
          <w:b w:val="0"/>
          <w:i w:val="0"/>
          <w:caps w:val="0"/>
          <w:color w:val="auto"/>
          <w:spacing w:val="15"/>
          <w:sz w:val="18"/>
          <w:szCs w:val="18"/>
          <w:shd w:val="clear" w:fill="FFFFFF"/>
        </w:rPr>
        <w:t>到6月1号。本月18日，欧盟告知世贸组织说，假如美方不给予欧盟“</w:t>
      </w:r>
      <w:r>
        <w:rPr>
          <w:rFonts w:hint="eastAsia" w:ascii="华文中宋" w:hAnsi="华文中宋" w:eastAsia="华文中宋" w:cs="华文中宋"/>
          <w:b/>
          <w:bCs/>
          <w:i w:val="0"/>
          <w:caps w:val="0"/>
          <w:color w:val="auto"/>
          <w:spacing w:val="15"/>
          <w:sz w:val="18"/>
          <w:szCs w:val="18"/>
          <w:u w:val="thick"/>
          <w:shd w:val="clear" w:fill="FFFFFF"/>
        </w:rPr>
        <w:t>永久</w:t>
      </w:r>
      <w:r>
        <w:rPr>
          <w:rFonts w:hint="eastAsia" w:ascii="华文中宋" w:hAnsi="华文中宋" w:eastAsia="华文中宋" w:cs="华文中宋"/>
          <w:b w:val="0"/>
          <w:i w:val="0"/>
          <w:caps w:val="0"/>
          <w:color w:val="auto"/>
          <w:spacing w:val="15"/>
          <w:sz w:val="18"/>
          <w:szCs w:val="18"/>
          <w:shd w:val="clear" w:fill="FFFFFF"/>
        </w:rPr>
        <w:t>豁免”，欧盟可能从6月20号起对大米、玉米、花生酱和钢材等美国产品征收25%的对等关税。</w:t>
      </w:r>
      <w:r>
        <w:rPr>
          <w:rFonts w:hint="eastAsia" w:ascii="华文中宋" w:hAnsi="华文中宋" w:eastAsia="华文中宋" w:cs="华文中宋"/>
          <w:b w:val="0"/>
          <w:i w:val="0"/>
          <w:caps w:val="0"/>
          <w:color w:val="auto"/>
          <w:spacing w:val="15"/>
          <w:sz w:val="18"/>
          <w:szCs w:val="18"/>
          <w:shd w:val="clear" w:fill="FFFFFF"/>
          <w:lang w:val="en-US" w:eastAsia="zh-CN"/>
        </w:rPr>
        <w:t>与此同时，美国对中国价值500亿美元的商品征收</w:t>
      </w:r>
      <w:r>
        <w:rPr>
          <w:rFonts w:hint="eastAsia" w:ascii="华文中宋" w:hAnsi="华文中宋" w:eastAsia="华文中宋" w:cs="华文中宋"/>
          <w:b/>
          <w:bCs/>
          <w:i w:val="0"/>
          <w:caps w:val="0"/>
          <w:color w:val="auto"/>
          <w:spacing w:val="15"/>
          <w:sz w:val="18"/>
          <w:szCs w:val="18"/>
          <w:u w:val="thick"/>
          <w:shd w:val="clear" w:fill="FFFFFF"/>
          <w:lang w:val="en-US" w:eastAsia="zh-CN"/>
        </w:rPr>
        <w:t>惩罚性</w:t>
      </w:r>
      <w:r>
        <w:rPr>
          <w:rFonts w:hint="eastAsia" w:ascii="华文中宋" w:hAnsi="华文中宋" w:eastAsia="华文中宋" w:cs="华文中宋"/>
          <w:b w:val="0"/>
          <w:i w:val="0"/>
          <w:caps w:val="0"/>
          <w:color w:val="auto"/>
          <w:spacing w:val="15"/>
          <w:sz w:val="18"/>
          <w:szCs w:val="18"/>
          <w:shd w:val="clear" w:fill="FFFFFF"/>
          <w:lang w:val="en-US" w:eastAsia="zh-CN"/>
        </w:rPr>
        <w:t>关税，作为回应，中国也对部分美国进口产品</w:t>
      </w:r>
      <w:r>
        <w:rPr>
          <w:rFonts w:hint="eastAsia" w:ascii="华文中宋" w:hAnsi="华文中宋" w:eastAsia="华文中宋" w:cs="华文中宋"/>
          <w:b/>
          <w:bCs/>
          <w:i w:val="0"/>
          <w:caps w:val="0"/>
          <w:color w:val="auto"/>
          <w:spacing w:val="15"/>
          <w:sz w:val="18"/>
          <w:szCs w:val="18"/>
          <w:u w:val="thick"/>
          <w:shd w:val="clear" w:fill="FFFFFF"/>
          <w:lang w:val="en-US" w:eastAsia="zh-CN"/>
        </w:rPr>
        <w:t>加征</w:t>
      </w:r>
      <w:r>
        <w:rPr>
          <w:rFonts w:hint="eastAsia" w:ascii="华文中宋" w:hAnsi="华文中宋" w:eastAsia="华文中宋" w:cs="华文中宋"/>
          <w:b w:val="0"/>
          <w:i w:val="0"/>
          <w:caps w:val="0"/>
          <w:color w:val="auto"/>
          <w:spacing w:val="15"/>
          <w:sz w:val="18"/>
          <w:szCs w:val="18"/>
          <w:shd w:val="clear" w:fill="FFFFFF"/>
          <w:lang w:val="en-US" w:eastAsia="zh-CN"/>
        </w:rPr>
        <w:t>关税。不过，随着双边谈判的进行，这一危机逐渐缓和。</w:t>
      </w:r>
      <w:ins w:id="0">
        <w:r>
          <w:rPr>
            <w:rFonts w:hint="eastAsia" w:ascii="华文中宋" w:hAnsi="华文中宋" w:eastAsia="华文中宋" w:cs="华文中宋"/>
            <w:b w:val="0"/>
            <w:i w:val="0"/>
            <w:caps w:val="0"/>
            <w:color w:val="auto"/>
            <w:spacing w:val="15"/>
            <w:kern w:val="0"/>
            <w:sz w:val="18"/>
            <w:szCs w:val="18"/>
            <w:shd w:val="clear" w:fill="FFFFFF"/>
            <w:lang w:val="en-US" w:eastAsia="zh-CN" w:bidi="ar"/>
          </w:rPr>
          <w:br w:type="textWrapping"/>
        </w:r>
      </w:ins>
      <w:r>
        <w:rPr>
          <w:rFonts w:hint="eastAsia" w:ascii="华文中宋" w:hAnsi="华文中宋" w:eastAsia="华文中宋" w:cs="华文中宋"/>
          <w:b w:val="0"/>
          <w:i w:val="0"/>
          <w:caps w:val="0"/>
          <w:color w:val="auto"/>
          <w:spacing w:val="15"/>
          <w:kern w:val="0"/>
          <w:sz w:val="18"/>
          <w:szCs w:val="18"/>
          <w:shd w:val="clear" w:fill="FFFFFF"/>
          <w:lang w:val="en-US" w:eastAsia="zh-CN" w:bidi="ar"/>
        </w:rPr>
        <w:tab/>
      </w:r>
      <w:r>
        <w:rPr>
          <w:rFonts w:hint="eastAsia" w:ascii="华文中宋" w:hAnsi="华文中宋" w:eastAsia="华文中宋" w:cs="华文中宋"/>
          <w:b w:val="0"/>
          <w:i w:val="0"/>
          <w:caps w:val="0"/>
          <w:color w:val="auto"/>
          <w:spacing w:val="15"/>
          <w:kern w:val="0"/>
          <w:sz w:val="18"/>
          <w:szCs w:val="18"/>
          <w:shd w:val="clear" w:fill="FFFFFF"/>
          <w:lang w:val="en-US" w:eastAsia="zh-CN" w:bidi="ar"/>
        </w:rPr>
        <w:t>除了政府行为，经济全球化同样受到了来自</w:t>
      </w:r>
      <w:r>
        <w:rPr>
          <w:rFonts w:hint="eastAsia" w:ascii="华文中宋" w:hAnsi="华文中宋" w:eastAsia="华文中宋" w:cs="华文中宋"/>
          <w:b/>
          <w:bCs/>
          <w:i w:val="0"/>
          <w:caps w:val="0"/>
          <w:color w:val="auto"/>
          <w:spacing w:val="15"/>
          <w:kern w:val="0"/>
          <w:sz w:val="18"/>
          <w:szCs w:val="18"/>
          <w:u w:val="thick"/>
          <w:shd w:val="clear" w:fill="FFFFFF"/>
          <w:lang w:val="en-US" w:eastAsia="zh-CN" w:bidi="ar"/>
        </w:rPr>
        <w:t>民间</w:t>
      </w:r>
      <w:r>
        <w:rPr>
          <w:rFonts w:hint="eastAsia" w:ascii="华文中宋" w:hAnsi="华文中宋" w:eastAsia="华文中宋" w:cs="华文中宋"/>
          <w:b w:val="0"/>
          <w:i w:val="0"/>
          <w:caps w:val="0"/>
          <w:color w:val="auto"/>
          <w:spacing w:val="15"/>
          <w:kern w:val="0"/>
          <w:sz w:val="18"/>
          <w:szCs w:val="18"/>
          <w:shd w:val="clear" w:fill="FFFFFF"/>
          <w:lang w:val="en-US" w:eastAsia="zh-CN" w:bidi="ar"/>
        </w:rPr>
        <w:t>的挑战。</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2003年，因美国发生</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疯牛病</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，韩国宣布禁止进口美国牛肉。2008年4月，为推动韩美签署</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"https://baike.baidu.com/item/%E8%87%AA%E7%94%B1%E8%B4%B8%E6%98%93%E5%8D%8F%E5%AE%9A"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自由贸易协定</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，韩美达成放宽进口美国牛肉的协议。这一协议在韩国遭到强烈抗议和抵制，6月10日，约100万韩国人在首尔街头集会，抗议政府进口美国牛肉。19日，韩国总统</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"https://baike.baidu.com/item/%E6%9D%8E%E6%98%8E%E5%8D%9A"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李明博</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向韩国国民道歉。分析人士认为，韩美“</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牛肉风波</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”是传统的</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begin"/>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instrText xml:space="preserve"> HYPERLINK "https://baike.baidu.com/item/%E7%BB%8F%E6%B5%8E%E6%B0%91%E6%97%8F%E4%B8%BB%E4%B9%89" \t "https://baike.baidu.com/item/%E8%B4%B8%E6%98%93%E4%BF%9D%E6%8A%A4%E4%B8%BB%E4%B9%89/_blank" </w:instrTex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separate"/>
      </w:r>
      <w:r>
        <w:rPr>
          <w:rStyle w:val="5"/>
          <w:rFonts w:hint="eastAsia" w:ascii="华文中宋" w:hAnsi="华文中宋" w:eastAsia="华文中宋" w:cs="华文中宋"/>
          <w:b/>
          <w:bCs/>
          <w:i w:val="0"/>
          <w:caps w:val="0"/>
          <w:color w:val="auto"/>
          <w:spacing w:val="0"/>
          <w:sz w:val="18"/>
          <w:szCs w:val="18"/>
          <w:u w:val="thick"/>
          <w:shd w:val="clear" w:fill="FFFFFF"/>
        </w:rPr>
        <w:t>经济民族主义</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与全球</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begin"/>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instrText xml:space="preserve"> HYPERLINK "https://baike.baidu.com/item/%E8%87%AA%E7%94%B1%E8%B4%B8%E6%98%93" \t "https://baike.baidu.com/item/%E8%B4%B8%E6%98%93%E4%BF%9D%E6%8A%A4%E4%B8%BB%E4%B9%89/_blank" </w:instrTex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separate"/>
      </w:r>
      <w:r>
        <w:rPr>
          <w:rStyle w:val="5"/>
          <w:rFonts w:hint="eastAsia" w:ascii="华文中宋" w:hAnsi="华文中宋" w:eastAsia="华文中宋" w:cs="华文中宋"/>
          <w:b w:val="0"/>
          <w:i w:val="0"/>
          <w:caps w:val="0"/>
          <w:color w:val="auto"/>
          <w:spacing w:val="0"/>
          <w:sz w:val="18"/>
          <w:szCs w:val="18"/>
          <w:u w:val="none"/>
          <w:shd w:val="clear" w:fill="FFFFFF"/>
        </w:rPr>
        <w:t>自由贸易</w:t>
      </w:r>
      <w:r>
        <w:rPr>
          <w:rFonts w:hint="eastAsia" w:ascii="华文中宋" w:hAnsi="华文中宋" w:eastAsia="华文中宋" w:cs="华文中宋"/>
          <w:b w:val="0"/>
          <w:i w:val="0"/>
          <w:caps w:val="0"/>
          <w:color w:val="auto"/>
          <w:spacing w:val="0"/>
          <w:kern w:val="0"/>
          <w:sz w:val="18"/>
          <w:szCs w:val="18"/>
          <w:u w:val="none"/>
          <w:shd w:val="clear" w:fill="FFFFFF"/>
          <w:lang w:val="en-US" w:eastAsia="zh-CN" w:bidi="ar"/>
        </w:rPr>
        <w:fldChar w:fldCharType="end"/>
      </w:r>
      <w:r>
        <w:rPr>
          <w:rFonts w:hint="eastAsia" w:ascii="华文中宋" w:hAnsi="华文中宋" w:eastAsia="华文中宋" w:cs="华文中宋"/>
          <w:b w:val="0"/>
          <w:i w:val="0"/>
          <w:caps w:val="0"/>
          <w:color w:val="auto"/>
          <w:spacing w:val="0"/>
          <w:kern w:val="0"/>
          <w:sz w:val="18"/>
          <w:szCs w:val="18"/>
          <w:shd w:val="clear" w:fill="FFFFFF"/>
          <w:lang w:val="en-US" w:eastAsia="zh-CN" w:bidi="ar"/>
        </w:rPr>
        <w:t>发展趋势之间的一次强烈</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碰撞</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和</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较量</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。韩国经济</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研究院</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的分析报告显示，“牛肉风波”不仅给韩美两国带来了严重的</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政治</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危机，同时带来了高达25亿美元的经济损失。</w:t>
      </w:r>
      <w:bookmarkStart w:id="1" w:name="6"/>
      <w:bookmarkEnd w:id="1"/>
      <w:bookmarkStart w:id="2" w:name="sub5085587_6"/>
      <w:bookmarkEnd w:id="2"/>
      <w:bookmarkStart w:id="3" w:name="发展趋势"/>
      <w:bookmarkEnd w:id="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420" w:firstLineChars="0"/>
        <w:jc w:val="both"/>
        <w:rPr>
          <w:rFonts w:hint="eastAsia" w:ascii="华文中宋" w:hAnsi="华文中宋" w:eastAsia="华文中宋" w:cs="华文中宋"/>
          <w:b w:val="0"/>
          <w:i w:val="0"/>
          <w:caps w:val="0"/>
          <w:color w:val="000000"/>
          <w:spacing w:val="0"/>
          <w:sz w:val="18"/>
          <w:szCs w:val="18"/>
          <w:shd w:val="clear" w:fill="FFFFFF"/>
          <w:lang w:val="en-US" w:eastAsia="zh-CN"/>
        </w:rPr>
      </w:pPr>
      <w:r>
        <w:rPr>
          <w:rFonts w:hint="eastAsia" w:ascii="华文中宋" w:hAnsi="华文中宋" w:eastAsia="华文中宋" w:cs="华文中宋"/>
          <w:b w:val="0"/>
          <w:i w:val="0"/>
          <w:caps w:val="0"/>
          <w:color w:val="auto"/>
          <w:spacing w:val="0"/>
          <w:kern w:val="0"/>
          <w:sz w:val="18"/>
          <w:szCs w:val="18"/>
          <w:shd w:val="clear" w:fill="FFFFFF"/>
          <w:lang w:val="en-US" w:eastAsia="zh-CN" w:bidi="ar"/>
        </w:rPr>
        <w:t>为了防止贸易保护主义的再次兴起，世界各国和一些国际组织都做出了较大的努力。自成立以来，世界贸易组织成功解决了多场</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贸易冲突</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，有效缓解了</w:t>
      </w:r>
      <w:r>
        <w:rPr>
          <w:rFonts w:hint="eastAsia" w:ascii="华文中宋" w:hAnsi="华文中宋" w:eastAsia="华文中宋" w:cs="华文中宋"/>
          <w:b/>
          <w:bCs/>
          <w:i w:val="0"/>
          <w:caps w:val="0"/>
          <w:color w:val="auto"/>
          <w:spacing w:val="0"/>
          <w:kern w:val="0"/>
          <w:sz w:val="18"/>
          <w:szCs w:val="18"/>
          <w:u w:val="thick"/>
          <w:shd w:val="clear" w:fill="FFFFFF"/>
          <w:lang w:val="en-US" w:eastAsia="zh-CN" w:bidi="ar"/>
        </w:rPr>
        <w:t>贸易局势</w:t>
      </w:r>
      <w:r>
        <w:rPr>
          <w:rFonts w:hint="eastAsia" w:ascii="华文中宋" w:hAnsi="华文中宋" w:eastAsia="华文中宋" w:cs="华文中宋"/>
          <w:b w:val="0"/>
          <w:i w:val="0"/>
          <w:caps w:val="0"/>
          <w:color w:val="auto"/>
          <w:spacing w:val="0"/>
          <w:kern w:val="0"/>
          <w:sz w:val="18"/>
          <w:szCs w:val="18"/>
          <w:shd w:val="clear" w:fill="FFFFFF"/>
          <w:lang w:val="en-US" w:eastAsia="zh-CN" w:bidi="ar"/>
        </w:rPr>
        <w:t>。2018年1月23日，</w:t>
      </w:r>
      <w:r>
        <w:rPr>
          <w:rFonts w:hint="eastAsia" w:ascii="华文中宋" w:hAnsi="华文中宋" w:eastAsia="华文中宋" w:cs="华文中宋"/>
          <w:b w:val="0"/>
          <w:i w:val="0"/>
          <w:caps w:val="0"/>
          <w:color w:val="000000"/>
          <w:spacing w:val="0"/>
          <w:sz w:val="18"/>
          <w:szCs w:val="18"/>
          <w:shd w:val="clear" w:fill="FFFFFF"/>
        </w:rPr>
        <w:t>印度总理莫迪在</w:t>
      </w:r>
      <w:r>
        <w:rPr>
          <w:rFonts w:hint="eastAsia" w:ascii="华文中宋" w:hAnsi="华文中宋" w:eastAsia="华文中宋" w:cs="华文中宋"/>
          <w:b/>
          <w:bCs/>
          <w:i w:val="0"/>
          <w:caps w:val="0"/>
          <w:color w:val="000000"/>
          <w:spacing w:val="0"/>
          <w:sz w:val="18"/>
          <w:szCs w:val="18"/>
          <w:u w:val="thick"/>
          <w:shd w:val="clear" w:fill="FFFFFF"/>
        </w:rPr>
        <w:t>达沃斯论坛</w:t>
      </w:r>
      <w:r>
        <w:rPr>
          <w:rFonts w:hint="eastAsia" w:ascii="华文中宋" w:hAnsi="华文中宋" w:eastAsia="华文中宋" w:cs="华文中宋"/>
          <w:b w:val="0"/>
          <w:i w:val="0"/>
          <w:caps w:val="0"/>
          <w:color w:val="000000"/>
          <w:spacing w:val="0"/>
          <w:sz w:val="18"/>
          <w:szCs w:val="18"/>
          <w:shd w:val="clear" w:fill="FFFFFF"/>
        </w:rPr>
        <w:t>开幕讲话中就明确将贸易保护主义列为是现今世界面临的三大主要挑战之一。</w:t>
      </w:r>
      <w:r>
        <w:rPr>
          <w:rFonts w:hint="eastAsia" w:ascii="华文中宋" w:hAnsi="华文中宋" w:eastAsia="华文中宋" w:cs="华文中宋"/>
          <w:b w:val="0"/>
          <w:i w:val="0"/>
          <w:caps w:val="0"/>
          <w:color w:val="000000"/>
          <w:spacing w:val="0"/>
          <w:sz w:val="18"/>
          <w:szCs w:val="18"/>
          <w:shd w:val="clear" w:fill="FFFFFF"/>
          <w:lang w:val="en-US" w:eastAsia="zh-CN"/>
        </w:rPr>
        <w:t>这表明了贸易保护主义的卷土重来已经引起了一些区域大国的关注。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0" w:right="0" w:firstLine="420" w:firstLineChars="0"/>
        <w:jc w:val="both"/>
        <w:rPr>
          <w:rFonts w:hint="eastAsia" w:ascii="华文中宋" w:hAnsi="华文中宋" w:eastAsia="华文中宋" w:cs="华文中宋"/>
          <w:b w:val="0"/>
          <w:i w:val="0"/>
          <w:caps w:val="0"/>
          <w:color w:val="000000"/>
          <w:spacing w:val="0"/>
          <w:sz w:val="18"/>
          <w:szCs w:val="18"/>
          <w:shd w:val="clear" w:fill="FFFFFF"/>
          <w:lang w:val="en-US" w:eastAsia="zh-CN"/>
        </w:rPr>
      </w:pPr>
      <w:r>
        <w:rPr>
          <w:rFonts w:hint="eastAsia" w:ascii="华文中宋" w:hAnsi="华文中宋" w:eastAsia="华文中宋" w:cs="华文中宋"/>
          <w:b w:val="0"/>
          <w:i w:val="0"/>
          <w:caps w:val="0"/>
          <w:color w:val="000000"/>
          <w:spacing w:val="0"/>
          <w:sz w:val="18"/>
          <w:szCs w:val="18"/>
          <w:shd w:val="clear" w:fill="FFFFFF"/>
          <w:lang w:val="en-US" w:eastAsia="zh-CN"/>
        </w:rPr>
        <w:t>为了维护国际贸易秩序，本次会议需主要解决以下问题：</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华文中宋" w:hAnsi="华文中宋" w:eastAsia="华文中宋" w:cs="华文中宋"/>
          <w:b w:val="0"/>
          <w:i w:val="0"/>
          <w:caps w:val="0"/>
          <w:color w:val="000000"/>
          <w:spacing w:val="0"/>
          <w:sz w:val="18"/>
          <w:szCs w:val="18"/>
          <w:shd w:val="clear" w:fill="FFFFFF"/>
          <w:lang w:val="en-US" w:eastAsia="zh-CN"/>
        </w:rPr>
      </w:pPr>
      <w:r>
        <w:rPr>
          <w:rFonts w:hint="eastAsia" w:ascii="华文中宋" w:hAnsi="华文中宋" w:eastAsia="华文中宋" w:cs="华文中宋"/>
          <w:b w:val="0"/>
          <w:i w:val="0"/>
          <w:caps w:val="0"/>
          <w:color w:val="000000"/>
          <w:spacing w:val="0"/>
          <w:sz w:val="18"/>
          <w:szCs w:val="18"/>
          <w:shd w:val="clear" w:fill="FFFFFF"/>
          <w:lang w:val="en-US" w:eastAsia="zh-CN"/>
        </w:rPr>
        <w:t>如何</w:t>
      </w:r>
      <w:r>
        <w:rPr>
          <w:rFonts w:hint="eastAsia" w:ascii="华文中宋" w:hAnsi="华文中宋" w:eastAsia="华文中宋" w:cs="华文中宋"/>
          <w:b/>
          <w:bCs/>
          <w:i w:val="0"/>
          <w:caps w:val="0"/>
          <w:color w:val="000000"/>
          <w:spacing w:val="0"/>
          <w:sz w:val="18"/>
          <w:szCs w:val="18"/>
          <w:u w:val="thick"/>
          <w:shd w:val="clear" w:fill="FFFFFF"/>
          <w:lang w:val="en-US" w:eastAsia="zh-CN"/>
        </w:rPr>
        <w:t>缓解</w:t>
      </w:r>
      <w:r>
        <w:rPr>
          <w:rFonts w:hint="eastAsia" w:ascii="华文中宋" w:hAnsi="华文中宋" w:eastAsia="华文中宋" w:cs="华文中宋"/>
          <w:b w:val="0"/>
          <w:i w:val="0"/>
          <w:caps w:val="0"/>
          <w:color w:val="000000"/>
          <w:spacing w:val="0"/>
          <w:sz w:val="18"/>
          <w:szCs w:val="18"/>
          <w:shd w:val="clear" w:fill="FFFFFF"/>
          <w:lang w:val="en-US" w:eastAsia="zh-CN"/>
        </w:rPr>
        <w:t>政府及民间对于自由贸易的</w:t>
      </w:r>
      <w:r>
        <w:rPr>
          <w:rFonts w:hint="eastAsia" w:ascii="华文中宋" w:hAnsi="华文中宋" w:eastAsia="华文中宋" w:cs="华文中宋"/>
          <w:b/>
          <w:bCs/>
          <w:i w:val="0"/>
          <w:caps w:val="0"/>
          <w:color w:val="000000"/>
          <w:spacing w:val="0"/>
          <w:sz w:val="18"/>
          <w:szCs w:val="18"/>
          <w:u w:val="thick"/>
          <w:shd w:val="clear" w:fill="FFFFFF"/>
          <w:lang w:val="en-US" w:eastAsia="zh-CN"/>
        </w:rPr>
        <w:t>阻力</w:t>
      </w:r>
      <w:r>
        <w:rPr>
          <w:rFonts w:hint="eastAsia" w:ascii="华文中宋" w:hAnsi="华文中宋" w:eastAsia="华文中宋" w:cs="华文中宋"/>
          <w:b w:val="0"/>
          <w:i w:val="0"/>
          <w:caps w:val="0"/>
          <w:color w:val="000000"/>
          <w:spacing w:val="0"/>
          <w:sz w:val="18"/>
          <w:szCs w:val="18"/>
          <w:shd w:val="clear" w:fill="FFFFFF"/>
          <w:lang w:val="en-US" w:eastAsia="zh-CN"/>
        </w:rPr>
        <w:t>？</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华文中宋" w:hAnsi="华文中宋" w:eastAsia="华文中宋" w:cs="华文中宋"/>
          <w:b w:val="0"/>
          <w:i w:val="0"/>
          <w:caps w:val="0"/>
          <w:color w:val="000000"/>
          <w:spacing w:val="0"/>
          <w:sz w:val="18"/>
          <w:szCs w:val="18"/>
          <w:shd w:val="clear" w:fill="FFFFFF"/>
          <w:lang w:val="en-US" w:eastAsia="zh-CN"/>
        </w:rPr>
      </w:pPr>
      <w:r>
        <w:rPr>
          <w:rFonts w:hint="eastAsia" w:ascii="华文中宋" w:hAnsi="华文中宋" w:eastAsia="华文中宋" w:cs="华文中宋"/>
          <w:b w:val="0"/>
          <w:i w:val="0"/>
          <w:caps w:val="0"/>
          <w:color w:val="000000"/>
          <w:spacing w:val="0"/>
          <w:sz w:val="18"/>
          <w:szCs w:val="18"/>
          <w:shd w:val="clear" w:fill="FFFFFF"/>
          <w:lang w:val="en-US" w:eastAsia="zh-CN"/>
        </w:rPr>
        <w:t>征收保护性关税是否存在其</w:t>
      </w:r>
      <w:r>
        <w:rPr>
          <w:rFonts w:hint="eastAsia" w:ascii="华文中宋" w:hAnsi="华文中宋" w:eastAsia="华文中宋" w:cs="华文中宋"/>
          <w:b/>
          <w:bCs/>
          <w:i w:val="0"/>
          <w:caps w:val="0"/>
          <w:color w:val="000000"/>
          <w:spacing w:val="0"/>
          <w:sz w:val="18"/>
          <w:szCs w:val="18"/>
          <w:u w:val="thick"/>
          <w:shd w:val="clear" w:fill="FFFFFF"/>
          <w:lang w:val="en-US" w:eastAsia="zh-CN"/>
        </w:rPr>
        <w:t>合理性</w:t>
      </w:r>
      <w:r>
        <w:rPr>
          <w:rFonts w:hint="eastAsia" w:ascii="华文中宋" w:hAnsi="华文中宋" w:eastAsia="华文中宋" w:cs="华文中宋"/>
          <w:b w:val="0"/>
          <w:i w:val="0"/>
          <w:caps w:val="0"/>
          <w:color w:val="000000"/>
          <w:spacing w:val="0"/>
          <w:sz w:val="18"/>
          <w:szCs w:val="18"/>
          <w:shd w:val="clear" w:fill="FFFFFF"/>
          <w:lang w:val="en-US" w:eastAsia="zh-CN"/>
        </w:rPr>
        <w:t>？</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华文中宋" w:hAnsi="华文中宋" w:eastAsia="华文中宋" w:cs="华文中宋"/>
          <w:b w:val="0"/>
          <w:i w:val="0"/>
          <w:caps w:val="0"/>
          <w:color w:val="000000"/>
          <w:spacing w:val="0"/>
          <w:sz w:val="18"/>
          <w:szCs w:val="18"/>
          <w:shd w:val="clear" w:fill="FFFFFF"/>
          <w:lang w:val="en-US" w:eastAsia="zh-CN"/>
        </w:rPr>
      </w:pPr>
      <w:r>
        <w:rPr>
          <w:rFonts w:hint="eastAsia" w:ascii="华文中宋" w:hAnsi="华文中宋" w:eastAsia="华文中宋" w:cs="华文中宋"/>
          <w:b w:val="0"/>
          <w:i w:val="0"/>
          <w:caps w:val="0"/>
          <w:color w:val="000000"/>
          <w:spacing w:val="0"/>
          <w:sz w:val="18"/>
          <w:szCs w:val="18"/>
          <w:shd w:val="clear" w:fill="FFFFFF"/>
          <w:lang w:val="en-US" w:eastAsia="zh-CN"/>
        </w:rPr>
        <w:t>发展中国家对</w:t>
      </w:r>
      <w:r>
        <w:rPr>
          <w:rFonts w:hint="eastAsia" w:ascii="华文中宋" w:hAnsi="华文中宋" w:eastAsia="华文中宋" w:cs="华文中宋"/>
          <w:b/>
          <w:bCs/>
          <w:i w:val="0"/>
          <w:caps w:val="0"/>
          <w:color w:val="000000"/>
          <w:spacing w:val="0"/>
          <w:sz w:val="18"/>
          <w:szCs w:val="18"/>
          <w:u w:val="thick"/>
          <w:shd w:val="clear" w:fill="FFFFFF"/>
          <w:lang w:val="en-US" w:eastAsia="zh-CN"/>
        </w:rPr>
        <w:t>国内</w:t>
      </w:r>
      <w:r>
        <w:rPr>
          <w:rFonts w:hint="eastAsia" w:ascii="华文中宋" w:hAnsi="华文中宋" w:eastAsia="华文中宋" w:cs="华文中宋"/>
          <w:b w:val="0"/>
          <w:i w:val="0"/>
          <w:caps w:val="0"/>
          <w:color w:val="000000"/>
          <w:spacing w:val="0"/>
          <w:sz w:val="18"/>
          <w:szCs w:val="18"/>
          <w:shd w:val="clear" w:fill="FFFFFF"/>
          <w:lang w:val="en-US" w:eastAsia="zh-CN"/>
        </w:rPr>
        <w:t>产业的保护是否属于贸易保护主义？</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华文中宋" w:hAnsi="华文中宋" w:eastAsia="华文中宋" w:cs="华文中宋"/>
          <w:b w:val="0"/>
          <w:i w:val="0"/>
          <w:caps w:val="0"/>
          <w:color w:val="000000"/>
          <w:spacing w:val="0"/>
          <w:sz w:val="18"/>
          <w:szCs w:val="18"/>
          <w:shd w:val="clear" w:fill="FFFFFF"/>
          <w:lang w:val="en-US" w:eastAsia="zh-CN"/>
        </w:rPr>
      </w:pPr>
      <w:r>
        <w:rPr>
          <w:rFonts w:hint="eastAsia" w:ascii="华文中宋" w:hAnsi="华文中宋" w:eastAsia="华文中宋" w:cs="华文中宋"/>
          <w:b w:val="0"/>
          <w:i w:val="0"/>
          <w:caps w:val="0"/>
          <w:color w:val="000000"/>
          <w:spacing w:val="0"/>
          <w:sz w:val="18"/>
          <w:szCs w:val="18"/>
          <w:shd w:val="clear" w:fill="FFFFFF"/>
          <w:lang w:val="en-US" w:eastAsia="zh-CN"/>
        </w:rPr>
        <w:t>如何在经济领域达成更多</w:t>
      </w:r>
      <w:r>
        <w:rPr>
          <w:rFonts w:hint="eastAsia" w:ascii="华文中宋" w:hAnsi="华文中宋" w:eastAsia="华文中宋" w:cs="华文中宋"/>
          <w:b/>
          <w:bCs/>
          <w:i w:val="0"/>
          <w:caps w:val="0"/>
          <w:color w:val="000000"/>
          <w:spacing w:val="0"/>
          <w:sz w:val="18"/>
          <w:szCs w:val="18"/>
          <w:u w:val="thick"/>
          <w:shd w:val="clear" w:fill="FFFFFF"/>
          <w:lang w:val="en-US" w:eastAsia="zh-CN"/>
        </w:rPr>
        <w:t>共识</w:t>
      </w:r>
      <w:r>
        <w:rPr>
          <w:rFonts w:hint="eastAsia" w:ascii="华文中宋" w:hAnsi="华文中宋" w:eastAsia="华文中宋" w:cs="华文中宋"/>
          <w:b w:val="0"/>
          <w:i w:val="0"/>
          <w:caps w:val="0"/>
          <w:color w:val="000000"/>
          <w:spacing w:val="0"/>
          <w:sz w:val="18"/>
          <w:szCs w:val="18"/>
          <w:shd w:val="clear" w:fill="FFFFFF"/>
          <w:lang w:val="en-US" w:eastAsia="zh-CN"/>
        </w:rPr>
        <w:t>？</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420" w:leftChars="0" w:right="0" w:firstLine="420" w:firstLineChars="0"/>
        <w:jc w:val="both"/>
        <w:rPr>
          <w:rFonts w:hint="eastAsia" w:ascii="华文楷体" w:hAnsi="华文楷体" w:eastAsia="华文楷体" w:cs="华文楷体"/>
          <w:b w:val="0"/>
          <w:bCs w:val="0"/>
          <w:i w:val="0"/>
          <w:caps w:val="0"/>
          <w:color w:val="auto"/>
          <w:spacing w:val="0"/>
          <w:kern w:val="0"/>
          <w:sz w:val="24"/>
          <w:szCs w:val="24"/>
          <w:shd w:val="clear" w:fill="FFFFFF"/>
          <w:vertAlign w:val="baseline"/>
          <w:lang w:val="en-US" w:eastAsia="zh-CN" w:bidi="ar"/>
        </w:rPr>
      </w:pPr>
      <w:r>
        <w:rPr>
          <w:rFonts w:hint="eastAsia" w:ascii="华文中宋" w:hAnsi="华文中宋" w:eastAsia="华文中宋" w:cs="华文中宋"/>
          <w:b w:val="0"/>
          <w:i w:val="0"/>
          <w:caps w:val="0"/>
          <w:color w:val="000000"/>
          <w:spacing w:val="0"/>
          <w:sz w:val="18"/>
          <w:szCs w:val="18"/>
          <w:shd w:val="clear" w:fill="FFFFFF"/>
          <w:lang w:val="en-US" w:eastAsia="zh-CN"/>
        </w:rPr>
        <w:t>如何监督国际贸易协定的实施？</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right="0" w:rightChars="0"/>
        <w:jc w:val="both"/>
        <w:rPr>
          <w:rFonts w:hint="eastAsia" w:ascii="华文楷体" w:hAnsi="华文楷体" w:eastAsia="华文楷体" w:cs="华文楷体"/>
          <w:b w:val="0"/>
          <w:bCs w:val="0"/>
          <w:i w:val="0"/>
          <w:caps w:val="0"/>
          <w:color w:val="auto"/>
          <w:spacing w:val="0"/>
          <w:kern w:val="0"/>
          <w:sz w:val="24"/>
          <w:szCs w:val="24"/>
          <w:shd w:val="clear" w:fill="FFFFFF"/>
          <w:vertAlign w:val="baseline"/>
          <w:lang w:val="en-US" w:eastAsia="zh-CN" w:bidi="ar"/>
        </w:rPr>
      </w:pPr>
      <w:r>
        <w:rPr>
          <w:rFonts w:hint="eastAsia" w:asciiTheme="majorEastAsia" w:hAnsiTheme="majorEastAsia" w:eastAsiaTheme="majorEastAsia" w:cstheme="majorEastAsia"/>
          <w:b/>
          <w:bCs/>
          <w:i w:val="0"/>
          <w:caps w:val="0"/>
          <w:color w:val="auto"/>
          <w:spacing w:val="0"/>
          <w:kern w:val="0"/>
          <w:sz w:val="28"/>
          <w:szCs w:val="28"/>
          <w:shd w:val="clear" w:fill="FFFFFF"/>
          <w:vertAlign w:val="baseline"/>
          <w:lang w:val="en-US" w:eastAsia="zh-CN" w:bidi="ar"/>
        </w:rPr>
        <w:t>★词汇索引</w:t>
      </w:r>
      <w:r>
        <w:rPr>
          <w:rFonts w:hint="eastAsia" w:ascii="华文楷体" w:hAnsi="华文楷体" w:eastAsia="华文楷体" w:cs="华文楷体"/>
          <w:b w:val="0"/>
          <w:bCs w:val="0"/>
          <w:i w:val="0"/>
          <w:caps w:val="0"/>
          <w:color w:val="auto"/>
          <w:spacing w:val="0"/>
          <w:kern w:val="0"/>
          <w:sz w:val="24"/>
          <w:szCs w:val="24"/>
          <w:shd w:val="clear" w:fill="FFFFFF"/>
          <w:vertAlign w:val="baseline"/>
          <w:lang w:val="en-US" w:eastAsia="zh-CN" w:bidi="ar"/>
        </w:rPr>
        <w:t>（注：词汇索引板块中，未标出词性的即为名词或名词词组、名词性短语）</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left="840" w:leftChars="0" w:right="0" w:rightChars="0"/>
        <w:jc w:val="both"/>
        <w:rPr>
          <w:rFonts w:hint="eastAsia" w:ascii="等线" w:hAnsi="等线" w:eastAsia="等线" w:cs="等线"/>
          <w:b w:val="0"/>
          <w:i w:val="0"/>
          <w:caps w:val="0"/>
          <w:color w:val="000000"/>
          <w:spacing w:val="0"/>
          <w:sz w:val="18"/>
          <w:szCs w:val="18"/>
          <w:shd w:val="clear" w:fill="FFFFFF"/>
          <w:lang w:val="en-US" w:eastAsia="zh-CN"/>
        </w:rPr>
      </w:pP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i w:val="0"/>
          <w:caps w:val="0"/>
          <w:color w:val="000000"/>
          <w:spacing w:val="0"/>
          <w:sz w:val="18"/>
          <w:szCs w:val="18"/>
          <w:shd w:val="clear" w:fill="FFFFFF"/>
          <w:lang w:val="en-US" w:eastAsia="zh-CN"/>
        </w:rPr>
        <w:t>贸易保护主义 trade protectionism [prəˈtɛkʃəˌnɪzəm]</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i w:val="0"/>
          <w:caps w:val="0"/>
          <w:color w:val="000000"/>
          <w:spacing w:val="0"/>
          <w:sz w:val="18"/>
          <w:szCs w:val="18"/>
          <w:shd w:val="clear" w:fill="FFFFFF"/>
          <w:lang w:val="en-US" w:eastAsia="zh-CN"/>
        </w:rPr>
        <w:t>自由贸易 free trade ；自由贸易区（自贸区） free trade area [ˈɛriə] 简称FTA</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i w:val="0"/>
          <w:color w:val="000000"/>
          <w:spacing w:val="0"/>
          <w:sz w:val="18"/>
          <w:szCs w:val="18"/>
          <w:shd w:val="clear" w:fill="FFFFFF"/>
          <w:lang w:val="en-US" w:eastAsia="zh-CN"/>
        </w:rPr>
        <w:t>商品c</w:t>
      </w:r>
      <w:r>
        <w:rPr>
          <w:rFonts w:hint="eastAsia" w:ascii="华文细黑" w:hAnsi="华文细黑" w:eastAsia="华文细黑" w:cs="华文细黑"/>
          <w:b/>
          <w:bCs/>
          <w:i w:val="0"/>
          <w:caps w:val="0"/>
          <w:color w:val="000000"/>
          <w:spacing w:val="0"/>
          <w:sz w:val="18"/>
          <w:szCs w:val="18"/>
          <w:shd w:val="clear" w:fill="FFFFFF"/>
          <w:lang w:val="en-US" w:eastAsia="zh-CN"/>
        </w:rPr>
        <w:t>ommodity [kəˈmɑ:dəti] ；</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i w:val="0"/>
          <w:caps w:val="0"/>
          <w:color w:val="000000"/>
          <w:spacing w:val="0"/>
          <w:sz w:val="18"/>
          <w:szCs w:val="18"/>
          <w:shd w:val="clear" w:fill="FFFFFF"/>
          <w:lang w:val="en-US" w:eastAsia="zh-CN"/>
        </w:rPr>
        <w:t>进口配额（输入限额） import quota [ˈɪmpɔrt ˈkwoʊtə （因泼特 扣特）]</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i w:val="0"/>
          <w:caps w:val="0"/>
          <w:color w:val="000000"/>
          <w:spacing w:val="0"/>
          <w:sz w:val="18"/>
          <w:szCs w:val="18"/>
          <w:shd w:val="clear" w:fill="FFFFFF"/>
          <w:lang w:val="en-US" w:eastAsia="zh-CN"/>
        </w:rPr>
        <w:t>外汇 foreign exchange [ˈfɔrɪn ɪksˈtʃendʒ]</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i w:val="0"/>
          <w:caps w:val="0"/>
          <w:color w:val="000000"/>
          <w:spacing w:val="0"/>
          <w:sz w:val="18"/>
          <w:szCs w:val="18"/>
          <w:shd w:val="clear" w:fill="FFFFFF"/>
          <w:lang w:val="en-US" w:eastAsia="zh-CN"/>
        </w:rPr>
        <w:t xml:space="preserve">201条款 </w:t>
      </w:r>
      <w:r>
        <w:rPr>
          <w:rFonts w:hint="eastAsia" w:ascii="华文细黑" w:hAnsi="华文细黑" w:eastAsia="华文细黑" w:cs="华文细黑"/>
          <w:b/>
          <w:bCs/>
          <w:sz w:val="18"/>
          <w:szCs w:val="18"/>
        </w:rPr>
        <w:t>Clause [klɔz]</w:t>
      </w:r>
      <w:r>
        <w:rPr>
          <w:rFonts w:hint="eastAsia" w:ascii="华文细黑" w:hAnsi="华文细黑" w:eastAsia="华文细黑" w:cs="华文细黑"/>
          <w:b/>
          <w:bCs/>
          <w:sz w:val="18"/>
          <w:szCs w:val="18"/>
          <w:lang w:val="en-US" w:eastAsia="zh-CN"/>
        </w:rPr>
        <w:t xml:space="preserve"> </w:t>
      </w:r>
      <w:r>
        <w:rPr>
          <w:rFonts w:hint="eastAsia" w:ascii="华文细黑" w:hAnsi="华文细黑" w:eastAsia="华文细黑" w:cs="华文细黑"/>
          <w:b/>
          <w:bCs/>
          <w:sz w:val="18"/>
          <w:szCs w:val="18"/>
        </w:rPr>
        <w:t>201</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eastAsia="zh-CN"/>
        </w:rPr>
        <w:t>进口税</w:t>
      </w:r>
      <w:r>
        <w:rPr>
          <w:rFonts w:hint="eastAsia" w:ascii="华文细黑" w:hAnsi="华文细黑" w:eastAsia="华文细黑" w:cs="华文细黑"/>
          <w:b/>
          <w:bCs/>
          <w:sz w:val="18"/>
          <w:szCs w:val="18"/>
          <w:lang w:val="en-US" w:eastAsia="zh-CN"/>
        </w:rPr>
        <w:t xml:space="preserve"> Import tax [ˈɪmpɔrt tæks]</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税率 tax rate [reit]</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裁定（v.） Rule</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违反（v.） violate [ˈvaɪəleɪt]</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损失 loss [lɔ:s]</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失业 Unemployment [ˌʌnimˈplɔimənt] 这个词还有“失业率;  失业状况;  失业人数”的含义</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有条件豁免 Conditional exemption</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豁免期 exemption period [ˈpɪriəd]</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永久性的（adj.）Perpetual [pəˈpetʃuəl]</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惩罚性的（adj.）punitive [ˈpju:nətɪv]</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加征、征收（v.） levy [ˈlevi]</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312"/>
        </w:tabs>
        <w:spacing w:before="0" w:beforeAutospacing="0" w:after="270" w:afterAutospacing="0" w:line="360" w:lineRule="auto"/>
        <w:ind w:right="0" w:rightChars="0"/>
        <w:jc w:val="both"/>
        <w:rPr>
          <w:rFonts w:hint="eastAsia" w:ascii="华文细黑" w:hAnsi="华文细黑" w:eastAsia="华文细黑" w:cs="华文细黑"/>
          <w:b/>
          <w:bCs/>
          <w:i w:val="0"/>
          <w:caps w:val="0"/>
          <w:color w:val="000000"/>
          <w:spacing w:val="0"/>
          <w:sz w:val="18"/>
          <w:szCs w:val="18"/>
          <w:shd w:val="clear" w:fill="FFFFFF"/>
          <w:lang w:val="en-US" w:eastAsia="zh-CN"/>
        </w:rPr>
      </w:pPr>
      <w:r>
        <w:rPr>
          <w:rFonts w:hint="eastAsia" w:ascii="华文细黑" w:hAnsi="华文细黑" w:eastAsia="华文细黑" w:cs="华文细黑"/>
          <w:b/>
          <w:bCs/>
          <w:sz w:val="18"/>
          <w:szCs w:val="18"/>
          <w:lang w:val="en-US" w:eastAsia="zh-CN"/>
        </w:rPr>
        <w:t>民间的、非政府的（adj.）nongovernmental</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疯牛病 mad cow disease [mæd kaʊ dɪˈziz]</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牛肉风波 beef disturbance [disˈtə:bəns]</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经济民族主义 economic nationalism [ˌɛkəˈnɑmɪk ˈnæʃənəˌlɪzəm]</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碰撞 collision [kəˈlɪʒən] ；较量 Contest [ˈkɑnˌtɛst]</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研究院、研究所 institute [ˈinstitju:t]</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政治的 political [pəˈlɪtɪkəl]</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贸易冲突 Trade Conflict [ˈkɑnˌflɪkt] ；局势 situation</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达沃斯论坛（世界经济论坛）Davos Forum [ˈfɔrəm（佛若）]</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缓解（v.）relieve [riˈli:v] ；阻力 resistance [rɪˈzɪstəns]</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合理性 rationality [ˌræʃəˈnælɪti]</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国内的（adj.） domestic [dəˈmɛstɪk]</w:t>
      </w:r>
    </w:p>
    <w:p>
      <w:pPr>
        <w:numPr>
          <w:ilvl w:val="0"/>
          <w:numId w:val="3"/>
        </w:numPr>
        <w:ind w:left="0" w:leftChars="0" w:firstLine="0" w:firstLineChars="0"/>
        <w:rPr>
          <w:rFonts w:hint="eastAsia" w:ascii="华文细黑" w:hAnsi="华文细黑" w:eastAsia="华文细黑" w:cs="华文细黑"/>
          <w:b/>
          <w:bCs/>
          <w:sz w:val="18"/>
          <w:szCs w:val="18"/>
          <w:lang w:val="en-US" w:eastAsia="zh-CN"/>
        </w:rPr>
      </w:pPr>
      <w:r>
        <w:rPr>
          <w:rFonts w:hint="eastAsia" w:ascii="华文细黑" w:hAnsi="华文细黑" w:eastAsia="华文细黑" w:cs="华文细黑"/>
          <w:b/>
          <w:bCs/>
          <w:sz w:val="18"/>
          <w:szCs w:val="18"/>
          <w:lang w:val="en-US" w:eastAsia="zh-CN"/>
        </w:rPr>
        <w:t>共识 common view [ˈkɑmən vju]</w:t>
      </w:r>
    </w:p>
    <w:p>
      <w:pPr>
        <w:numPr>
          <w:ilvl w:val="0"/>
          <w:numId w:val="0"/>
        </w:numPr>
        <w:ind w:leftChars="0"/>
        <w:rPr>
          <w:rFonts w:hint="eastAsia"/>
          <w:sz w:val="18"/>
          <w:szCs w:val="18"/>
          <w:lang w:val="en-US" w:eastAsia="zh-CN"/>
        </w:rPr>
      </w:pPr>
    </w:p>
    <w:p>
      <w:pPr>
        <w:numPr>
          <w:ilvl w:val="0"/>
          <w:numId w:val="0"/>
        </w:numPr>
        <w:ind w:leftChars="0"/>
        <w:rPr>
          <w:rFonts w:hint="eastAsia"/>
          <w:sz w:val="18"/>
          <w:szCs w:val="18"/>
          <w:lang w:val="en-US" w:eastAsia="zh-CN"/>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0" w:afterAutospacing="0" w:line="360" w:lineRule="auto"/>
        <w:ind w:right="0" w:rightChars="0"/>
        <w:jc w:val="both"/>
        <w:rPr>
          <w:rFonts w:hint="eastAsia" w:ascii="等线" w:hAnsi="等线" w:eastAsia="等线" w:cs="等线"/>
          <w:b w:val="0"/>
          <w:i w:val="0"/>
          <w:caps w:val="0"/>
          <w:color w:val="000000"/>
          <w:spacing w:val="0"/>
          <w:sz w:val="18"/>
          <w:szCs w:val="18"/>
          <w:shd w:val="clear" w:fill="FFFFFF"/>
          <w:lang w:val="en-US" w:eastAsia="zh-CN"/>
        </w:rPr>
      </w:pPr>
    </w:p>
    <w:p>
      <w:pPr>
        <w:rPr>
          <w:rFonts w:hint="eastAsia"/>
          <w:sz w:val="18"/>
          <w:szCs w:val="18"/>
          <w:lang w:val="en-US" w:eastAsia="zh-CN"/>
        </w:rPr>
      </w:pPr>
      <w:r>
        <w:rPr>
          <w:rFonts w:hint="eastAsia"/>
          <w:sz w:val="18"/>
          <w:szCs w:val="18"/>
          <w:lang w:val="en-US" w:eastAsia="zh-CN"/>
        </w:rPr>
        <w:t xml:space="preserve">       </w:t>
      </w:r>
    </w:p>
    <w:p>
      <w:pPr>
        <w:ind w:left="210" w:hanging="180" w:hangingChars="100"/>
        <w:rPr>
          <w:rFonts w:hint="eastAsia" w:ascii="黑体" w:hAnsi="黑体" w:eastAsia="黑体" w:cs="黑体"/>
          <w:sz w:val="18"/>
          <w:szCs w:val="18"/>
          <w:lang w:val="en-US" w:eastAsia="zh-CN"/>
        </w:rPr>
      </w:pPr>
      <w:r>
        <w:rPr>
          <w:rFonts w:hint="eastAsia"/>
          <w:sz w:val="18"/>
          <w:szCs w:val="18"/>
          <w:lang w:val="en-US" w:eastAsia="zh-CN"/>
        </w:rPr>
        <w:t xml:space="preserve">       </w:t>
      </w:r>
      <w:bookmarkEnd w:id="0"/>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等线">
    <w:altName w:val="宋体"/>
    <w:panose1 w:val="02010600030101010101"/>
    <w:charset w:val="86"/>
    <w:family w:val="auto"/>
    <w:pitch w:val="default"/>
    <w:sig w:usb0="00000000" w:usb1="00000000" w:usb2="00000016" w:usb3="00000000" w:csb0="0004000F" w:csb1="00000000"/>
  </w:font>
  <w:font w:name="Gulim">
    <w:panose1 w:val="020B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3C58"/>
    <w:multiLevelType w:val="singleLevel"/>
    <w:tmpl w:val="04AC3C58"/>
    <w:lvl w:ilvl="0" w:tentative="0">
      <w:start w:val="1"/>
      <w:numFmt w:val="decimal"/>
      <w:lvlText w:val="%1."/>
      <w:lvlJc w:val="left"/>
      <w:pPr>
        <w:tabs>
          <w:tab w:val="left" w:pos="312"/>
        </w:tabs>
      </w:pPr>
    </w:lvl>
  </w:abstractNum>
  <w:abstractNum w:abstractNumId="1">
    <w:nsid w:val="09D5D98D"/>
    <w:multiLevelType w:val="singleLevel"/>
    <w:tmpl w:val="09D5D98D"/>
    <w:lvl w:ilvl="0" w:tentative="0">
      <w:start w:val="1"/>
      <w:numFmt w:val="decimal"/>
      <w:lvlText w:val="%1."/>
      <w:lvlJc w:val="left"/>
      <w:pPr>
        <w:tabs>
          <w:tab w:val="left" w:pos="312"/>
        </w:tabs>
      </w:pPr>
    </w:lvl>
  </w:abstractNum>
  <w:abstractNum w:abstractNumId="2">
    <w:nsid w:val="0C7D9648"/>
    <w:multiLevelType w:val="singleLevel"/>
    <w:tmpl w:val="0C7D9648"/>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338CE"/>
    <w:rsid w:val="162E113E"/>
    <w:rsid w:val="1D2C4E89"/>
    <w:rsid w:val="398524E1"/>
    <w:rsid w:val="55B03653"/>
    <w:rsid w:val="6DE338CE"/>
    <w:rsid w:val="7E4D16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2018-05-05T14:35:00Z</dcterms:created>
  <dc:creator>BLUE SKY</dc:creator>
  <cp:lastModifiedBy>windy理论家</cp:lastModifiedBy>
  <dcterms:modified xsi:type="dcterms:W3CDTF">2018-05-27T04:03:47Z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